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783CF" w14:textId="77777777" w:rsidR="00D91058" w:rsidRDefault="008A1036">
      <w:pPr>
        <w:pStyle w:val="Body"/>
        <w:jc w:val="center"/>
        <w:rPr>
          <w:b/>
          <w:bCs/>
          <w:u w:color="000000"/>
        </w:rPr>
      </w:pPr>
      <w:r>
        <w:rPr>
          <w:b/>
          <w:bCs/>
          <w:u w:color="000000"/>
        </w:rPr>
        <w:t xml:space="preserve">Stimulus-specific </w:t>
      </w:r>
      <w:commentRangeStart w:id="0"/>
      <w:r>
        <w:rPr>
          <w:b/>
          <w:bCs/>
          <w:u w:color="000000"/>
        </w:rPr>
        <w:t xml:space="preserve">autocrine and paracrine functions </w:t>
      </w:r>
      <w:commentRangeEnd w:id="0"/>
      <w:r w:rsidR="00246186">
        <w:rPr>
          <w:rStyle w:val="CommentReference"/>
          <w:rFonts w:ascii="Times New Roman" w:hAnsi="Times New Roman" w:cs="Times New Roman"/>
          <w:color w:val="auto"/>
        </w:rPr>
        <w:commentReference w:id="0"/>
      </w:r>
      <w:r>
        <w:rPr>
          <w:b/>
          <w:bCs/>
          <w:u w:color="000000"/>
        </w:rPr>
        <w:t>of macrophage-produced TNF</w:t>
      </w:r>
    </w:p>
    <w:p w14:paraId="2C8864A8" w14:textId="77777777" w:rsidR="00D91058" w:rsidRDefault="00D91058">
      <w:pPr>
        <w:pStyle w:val="Body"/>
        <w:spacing w:line="360" w:lineRule="auto"/>
        <w:rPr>
          <w:u w:color="000000"/>
        </w:rPr>
      </w:pPr>
    </w:p>
    <w:p w14:paraId="078A4D50" w14:textId="77777777" w:rsidR="00D91058" w:rsidRDefault="008A1036">
      <w:pPr>
        <w:pStyle w:val="Body"/>
        <w:spacing w:line="360" w:lineRule="auto"/>
        <w:jc w:val="center"/>
        <w:rPr>
          <w:b/>
          <w:bCs/>
          <w:u w:color="000000"/>
        </w:rPr>
      </w:pPr>
      <w:r>
        <w:rPr>
          <w:b/>
          <w:bCs/>
          <w:u w:color="000000"/>
        </w:rPr>
        <w:t>TNF</w:t>
      </w:r>
      <w:r>
        <w:rPr>
          <w:rFonts w:hAnsi="Helvetica"/>
          <w:b/>
          <w:bCs/>
          <w:u w:color="000000"/>
          <w:lang w:val="fr-FR"/>
        </w:rPr>
        <w:t>’</w:t>
      </w:r>
      <w:r>
        <w:rPr>
          <w:b/>
          <w:bCs/>
          <w:u w:color="000000"/>
        </w:rPr>
        <w:t>s autocrine and paracrine functions are determined by pathogen-specific signaling dynamics within the inflammatory network</w:t>
      </w:r>
    </w:p>
    <w:p w14:paraId="5FC4A617" w14:textId="77777777" w:rsidR="00D91058" w:rsidRDefault="00D91058">
      <w:pPr>
        <w:pStyle w:val="Body"/>
        <w:spacing w:line="360" w:lineRule="auto"/>
        <w:rPr>
          <w:u w:color="000000"/>
        </w:rPr>
      </w:pPr>
    </w:p>
    <w:p w14:paraId="1624AAC2" w14:textId="77777777" w:rsidR="00D91058" w:rsidRDefault="00D91058">
      <w:pPr>
        <w:pStyle w:val="Body"/>
        <w:spacing w:line="360" w:lineRule="auto"/>
        <w:rPr>
          <w:u w:color="000000"/>
        </w:rPr>
      </w:pPr>
    </w:p>
    <w:p w14:paraId="17B78542" w14:textId="77777777" w:rsidR="00D91058" w:rsidRDefault="008A1036">
      <w:pPr>
        <w:pStyle w:val="Body"/>
        <w:spacing w:line="360" w:lineRule="auto"/>
        <w:jc w:val="center"/>
        <w:rPr>
          <w:u w:color="000000"/>
        </w:rPr>
      </w:pPr>
      <w:r>
        <w:rPr>
          <w:u w:color="000000"/>
        </w:rPr>
        <w:t>Andrew Caldwell, Zhang Cheng, Jesse Vargas, Harry Birnbaum and Alexander Hoffmann</w:t>
      </w:r>
    </w:p>
    <w:p w14:paraId="767FF1F7" w14:textId="77777777" w:rsidR="00D91058" w:rsidRDefault="00D91058">
      <w:pPr>
        <w:pStyle w:val="Body"/>
        <w:spacing w:line="360" w:lineRule="auto"/>
        <w:rPr>
          <w:u w:color="000000"/>
        </w:rPr>
      </w:pPr>
    </w:p>
    <w:p w14:paraId="25728B64" w14:textId="77777777" w:rsidR="00D91058" w:rsidRDefault="00D91058">
      <w:pPr>
        <w:pStyle w:val="Body"/>
        <w:spacing w:line="360" w:lineRule="auto"/>
        <w:rPr>
          <w:u w:color="000000"/>
        </w:rPr>
      </w:pPr>
    </w:p>
    <w:p w14:paraId="365A3C24" w14:textId="77777777" w:rsidR="00D91058" w:rsidRDefault="008A1036">
      <w:pPr>
        <w:pStyle w:val="Body"/>
        <w:spacing w:line="360" w:lineRule="auto"/>
        <w:rPr>
          <w:u w:color="000000"/>
        </w:rPr>
      </w:pPr>
      <w:r>
        <w:rPr>
          <w:u w:color="000000"/>
          <w:vertAlign w:val="superscript"/>
        </w:rPr>
        <w:t>1</w:t>
      </w:r>
      <w:r>
        <w:rPr>
          <w:u w:color="000000"/>
        </w:rPr>
        <w:t xml:space="preserve">Signaling Systems Laboratory, Department of Chemistry and Biochemistry, and San Diego Center for Systems Biology, UC San Diego, 9500 Gilman Dr., La Jolla, CA 92093 </w:t>
      </w:r>
    </w:p>
    <w:p w14:paraId="3EC20F7D" w14:textId="77777777" w:rsidR="00D91058" w:rsidRDefault="008A1036">
      <w:pPr>
        <w:pStyle w:val="Default"/>
        <w:spacing w:before="120" w:line="360" w:lineRule="auto"/>
        <w:rPr>
          <w:u w:color="000000"/>
        </w:rPr>
      </w:pPr>
      <w:r>
        <w:rPr>
          <w:u w:color="000000"/>
          <w:vertAlign w:val="superscript"/>
        </w:rPr>
        <w:t>2</w:t>
      </w:r>
      <w:r>
        <w:rPr>
          <w:u w:color="000000"/>
        </w:rPr>
        <w:t>Department of Microbiology, Immunology, and Molecular Genetics, University of California, Los Angeles, Los Angeles, CA 90025.</w:t>
      </w:r>
    </w:p>
    <w:p w14:paraId="35D90328" w14:textId="77777777" w:rsidR="00D91058" w:rsidRDefault="00D91058">
      <w:pPr>
        <w:pStyle w:val="Body"/>
        <w:spacing w:line="360" w:lineRule="auto"/>
        <w:rPr>
          <w:u w:color="000000"/>
        </w:rPr>
      </w:pPr>
    </w:p>
    <w:p w14:paraId="615AD9B7" w14:textId="77777777" w:rsidR="00D91058" w:rsidRDefault="00D91058">
      <w:pPr>
        <w:pStyle w:val="Default"/>
        <w:spacing w:line="360" w:lineRule="auto"/>
        <w:jc w:val="center"/>
        <w:rPr>
          <w:u w:color="000000"/>
        </w:rPr>
      </w:pPr>
    </w:p>
    <w:p w14:paraId="755F268E" w14:textId="77777777" w:rsidR="00D91058" w:rsidRDefault="008A1036">
      <w:pPr>
        <w:pStyle w:val="Default"/>
        <w:spacing w:line="360" w:lineRule="auto"/>
        <w:rPr>
          <w:u w:color="000000"/>
        </w:rPr>
      </w:pPr>
      <w:r>
        <w:rPr>
          <w:u w:color="000000"/>
        </w:rPr>
        <w:t>E-mail: ahoffmann@ucsd.edu</w:t>
      </w:r>
    </w:p>
    <w:p w14:paraId="5E57170F" w14:textId="77777777" w:rsidR="00D91058" w:rsidRDefault="00D91058">
      <w:pPr>
        <w:pStyle w:val="Body"/>
        <w:spacing w:line="360" w:lineRule="auto"/>
        <w:rPr>
          <w:u w:color="000000"/>
        </w:rPr>
      </w:pPr>
    </w:p>
    <w:p w14:paraId="4E1C95DB" w14:textId="77777777" w:rsidR="00D91058" w:rsidRDefault="008A1036">
      <w:pPr>
        <w:pStyle w:val="Body"/>
        <w:spacing w:line="360" w:lineRule="auto"/>
        <w:rPr>
          <w:u w:color="000000"/>
        </w:rPr>
      </w:pPr>
      <w:r>
        <w:rPr>
          <w:u w:color="000000"/>
        </w:rPr>
        <w:t>Running Title:  Predictive modeling of TNF functions.</w:t>
      </w:r>
    </w:p>
    <w:p w14:paraId="39ADD29E" w14:textId="77777777" w:rsidR="00D91058" w:rsidRDefault="00D91058">
      <w:pPr>
        <w:pStyle w:val="Body"/>
        <w:spacing w:line="360" w:lineRule="auto"/>
        <w:rPr>
          <w:u w:color="000000"/>
        </w:rPr>
      </w:pPr>
    </w:p>
    <w:p w14:paraId="5C75CBFE" w14:textId="77777777" w:rsidR="00D91058" w:rsidRDefault="008A1036">
      <w:pPr>
        <w:pStyle w:val="Body"/>
        <w:spacing w:line="360" w:lineRule="auto"/>
        <w:rPr>
          <w:u w:color="000000"/>
        </w:rPr>
      </w:pPr>
      <w:r>
        <w:rPr>
          <w:u w:color="000000"/>
        </w:rPr>
        <w:t>Keywords:</w:t>
      </w:r>
    </w:p>
    <w:p w14:paraId="2E1FABE3" w14:textId="77777777" w:rsidR="00D91058" w:rsidRDefault="00D91058">
      <w:pPr>
        <w:pStyle w:val="Body"/>
        <w:spacing w:line="360" w:lineRule="auto"/>
        <w:rPr>
          <w:u w:color="000000"/>
        </w:rPr>
      </w:pPr>
    </w:p>
    <w:p w14:paraId="1011EA6D" w14:textId="77777777" w:rsidR="00D91058" w:rsidRDefault="008A1036">
      <w:pPr>
        <w:pStyle w:val="Body"/>
        <w:spacing w:line="360" w:lineRule="auto"/>
        <w:rPr>
          <w:b/>
          <w:bCs/>
          <w:u w:color="000000"/>
        </w:rPr>
      </w:pPr>
      <w:r>
        <w:rPr>
          <w:b/>
          <w:bCs/>
          <w:u w:color="000000"/>
          <w:lang w:val="de-DE"/>
        </w:rPr>
        <w:t>Abstract</w:t>
      </w:r>
    </w:p>
    <w:p w14:paraId="1A5B0B9A" w14:textId="47ADEBDE" w:rsidR="00D91058" w:rsidRDefault="008A1036">
      <w:pPr>
        <w:pStyle w:val="Body"/>
        <w:spacing w:line="360" w:lineRule="auto"/>
        <w:rPr>
          <w:u w:color="000000"/>
        </w:rPr>
      </w:pPr>
      <w:r>
        <w:rPr>
          <w:b/>
          <w:bCs/>
          <w:u w:color="000000"/>
        </w:rPr>
        <w:tab/>
      </w:r>
      <w:r>
        <w:rPr>
          <w:u w:color="000000"/>
        </w:rPr>
        <w:t xml:space="preserve">A hallmark of the inflammatory response to pathogen exposure is the production of TNF that coordinates innate and adaptive immune responses, by functioning in an auto- or paracrine manner.  Numerous molecular mechanisms contributing to TNF production have been identified, </w:t>
      </w:r>
      <w:r w:rsidRPr="0014734B">
        <w:rPr>
          <w:highlight w:val="yellow"/>
          <w:u w:color="000000"/>
          <w:rPrChange w:id="1" w:author="zhang Cheng" w:date="2014-03-24T11:25:00Z">
            <w:rPr>
              <w:u w:color="000000"/>
            </w:rPr>
          </w:rPrChange>
        </w:rPr>
        <w:t>but how they function together</w:t>
      </w:r>
      <w:r>
        <w:rPr>
          <w:u w:color="000000"/>
        </w:rPr>
        <w:t xml:space="preserve"> and their relative contributions within the TNF production network remains unclear.  We use an iterative Systems Biology approach of quantitative measurement and mathematical modeling to develop a quantitative understanding of each regulatory module that controls TNF mRNA synthesis, mRNA </w:t>
      </w:r>
      <w:del w:id="2" w:author="zhang Cheng" w:date="2014-03-24T11:25:00Z">
        <w:r w:rsidDel="0014734B">
          <w:rPr>
            <w:u w:color="000000"/>
          </w:rPr>
          <w:delText>halflife</w:delText>
        </w:r>
      </w:del>
      <w:ins w:id="3" w:author="zhang Cheng" w:date="2014-03-24T11:25:00Z">
        <w:r w:rsidR="0014734B">
          <w:rPr>
            <w:u w:color="000000"/>
          </w:rPr>
          <w:t>half-life</w:t>
        </w:r>
      </w:ins>
      <w:r>
        <w:rPr>
          <w:u w:color="000000"/>
        </w:rPr>
        <w:t xml:space="preserve">, translation, protein processing, and secretion. Combing these modules yields a predictive model of TNF production </w:t>
      </w:r>
      <w:commentRangeStart w:id="4"/>
      <w:r>
        <w:rPr>
          <w:u w:color="000000"/>
        </w:rPr>
        <w:t xml:space="preserve">in response kinase activities </w:t>
      </w:r>
      <w:commentRangeEnd w:id="4"/>
      <w:r w:rsidR="0014734B">
        <w:rPr>
          <w:rStyle w:val="CommentReference"/>
          <w:rFonts w:ascii="Times New Roman" w:hAnsi="Times New Roman" w:cs="Times New Roman"/>
          <w:color w:val="auto"/>
        </w:rPr>
        <w:commentReference w:id="4"/>
      </w:r>
      <w:r>
        <w:rPr>
          <w:u w:color="000000"/>
        </w:rPr>
        <w:t xml:space="preserve">controlled by MyD88- and TRIF-dependent pathways.  By linking the model of the TNF production </w:t>
      </w:r>
      <w:del w:id="5" w:author="zhang Cheng" w:date="2014-03-24T11:27:00Z">
        <w:r w:rsidDel="0014734B">
          <w:rPr>
            <w:u w:color="000000"/>
          </w:rPr>
          <w:delText xml:space="preserve">module </w:delText>
        </w:r>
      </w:del>
      <w:r>
        <w:rPr>
          <w:u w:color="000000"/>
        </w:rPr>
        <w:t>to models of the TLR-signaling module</w:t>
      </w:r>
      <w:ins w:id="6" w:author="zhang Cheng" w:date="2014-03-24T11:27:00Z">
        <w:r w:rsidR="0014734B">
          <w:rPr>
            <w:u w:color="000000"/>
          </w:rPr>
          <w:t>s</w:t>
        </w:r>
      </w:ins>
      <w:r>
        <w:rPr>
          <w:u w:color="000000"/>
        </w:rPr>
        <w:t>, and TNFR-responsive NF</w:t>
      </w:r>
      <w:r>
        <w:rPr>
          <w:rFonts w:hAnsi="Helvetica"/>
          <w:u w:color="000000"/>
        </w:rPr>
        <w:t>κ</w:t>
      </w:r>
      <w:r>
        <w:rPr>
          <w:u w:color="000000"/>
        </w:rPr>
        <w:t xml:space="preserve">B signaling modules, we are able to explore computationally the possible functions of TNF during </w:t>
      </w:r>
      <w:r>
        <w:rPr>
          <w:u w:color="000000"/>
        </w:rPr>
        <w:lastRenderedPageBreak/>
        <w:t xml:space="preserve">the </w:t>
      </w:r>
      <w:del w:id="7" w:author="zhang Cheng" w:date="2014-03-24T11:28:00Z">
        <w:r w:rsidDel="0014734B">
          <w:rPr>
            <w:u w:color="000000"/>
          </w:rPr>
          <w:delText xml:space="preserve">inflammatory </w:delText>
        </w:r>
      </w:del>
      <w:ins w:id="8" w:author="zhang Cheng" w:date="2014-03-24T11:28:00Z">
        <w:r w:rsidR="0014734B">
          <w:rPr>
            <w:u w:color="000000"/>
          </w:rPr>
          <w:t xml:space="preserve">immune </w:t>
        </w:r>
      </w:ins>
      <w:r>
        <w:rPr>
          <w:u w:color="000000"/>
        </w:rPr>
        <w:t>response to diverse PAMPs.  Contrary to expectation, we predict and then experimentally confirm that TNF</w:t>
      </w:r>
      <w:r>
        <w:rPr>
          <w:rFonts w:hAnsi="Helvetica"/>
          <w:u w:color="000000"/>
          <w:lang w:val="fr-FR"/>
        </w:rPr>
        <w:t>’</w:t>
      </w:r>
      <w:r>
        <w:rPr>
          <w:u w:color="000000"/>
        </w:rPr>
        <w:t xml:space="preserve">s </w:t>
      </w:r>
      <w:proofErr w:type="spellStart"/>
      <w:r>
        <w:rPr>
          <w:u w:color="000000"/>
        </w:rPr>
        <w:t>autocine</w:t>
      </w:r>
      <w:proofErr w:type="spellEnd"/>
      <w:r>
        <w:rPr>
          <w:u w:color="000000"/>
        </w:rPr>
        <w:t xml:space="preserve"> functions have little relevance in shaping the NF</w:t>
      </w:r>
      <w:r>
        <w:rPr>
          <w:rFonts w:hAnsi="Helvetica"/>
          <w:u w:color="000000"/>
        </w:rPr>
        <w:t>κ</w:t>
      </w:r>
      <w:r>
        <w:rPr>
          <w:u w:color="000000"/>
        </w:rPr>
        <w:t xml:space="preserve">B response to </w:t>
      </w:r>
      <w:proofErr w:type="spellStart"/>
      <w:r>
        <w:rPr>
          <w:u w:color="000000"/>
        </w:rPr>
        <w:t>lipopolysaccaride</w:t>
      </w:r>
      <w:proofErr w:type="spellEnd"/>
      <w:r>
        <w:rPr>
          <w:u w:color="000000"/>
        </w:rPr>
        <w:t xml:space="preserve"> although large amounts of TNF are produced </w:t>
      </w:r>
      <w:commentRangeStart w:id="9"/>
      <w:r>
        <w:rPr>
          <w:u w:color="000000"/>
        </w:rPr>
        <w:t>and play important roles in paracrine responses</w:t>
      </w:r>
      <w:commentRangeEnd w:id="9"/>
      <w:r w:rsidR="0014734B">
        <w:rPr>
          <w:rStyle w:val="CommentReference"/>
          <w:rFonts w:ascii="Times New Roman" w:hAnsi="Times New Roman" w:cs="Times New Roman"/>
          <w:color w:val="auto"/>
        </w:rPr>
        <w:commentReference w:id="9"/>
      </w:r>
      <w:r>
        <w:rPr>
          <w:u w:color="000000"/>
        </w:rPr>
        <w:t xml:space="preserve">.  However, in response to </w:t>
      </w:r>
      <w:proofErr w:type="spellStart"/>
      <w:r>
        <w:rPr>
          <w:u w:color="000000"/>
        </w:rPr>
        <w:t>CpG</w:t>
      </w:r>
      <w:proofErr w:type="spellEnd"/>
      <w:r>
        <w:rPr>
          <w:u w:color="000000"/>
        </w:rPr>
        <w:t xml:space="preserve"> DNA autocrine TNF is important in extending the duration of NF</w:t>
      </w:r>
      <w:r>
        <w:rPr>
          <w:rFonts w:hAnsi="Helvetica"/>
          <w:u w:color="000000"/>
        </w:rPr>
        <w:t>κ</w:t>
      </w:r>
      <w:r>
        <w:rPr>
          <w:u w:color="000000"/>
        </w:rPr>
        <w:t xml:space="preserve">B activity and shaping </w:t>
      </w:r>
      <w:proofErr w:type="spellStart"/>
      <w:r>
        <w:rPr>
          <w:u w:color="000000"/>
        </w:rPr>
        <w:t>CpG</w:t>
      </w:r>
      <w:proofErr w:type="spellEnd"/>
      <w:r>
        <w:rPr>
          <w:u w:color="000000"/>
        </w:rPr>
        <w:t>-induced gene expression programs.  These stimulus-specific autocrine and paracrine functions are determined by the stimulus-specific dynamics of TNF production interfacing with MyD88 and TRIF-pathway dynamics.  Thus, the mathematical model delineates the signaling network design principles that underlie TNF</w:t>
      </w:r>
      <w:r>
        <w:rPr>
          <w:rFonts w:hAnsi="Helvetica"/>
          <w:u w:color="000000"/>
          <w:lang w:val="fr-FR"/>
        </w:rPr>
        <w:t>’</w:t>
      </w:r>
      <w:r>
        <w:rPr>
          <w:u w:color="000000"/>
        </w:rPr>
        <w:t>s distinct functions in the immune responses of intra-cellular and extra-cellular pathogens.</w:t>
      </w:r>
    </w:p>
    <w:p w14:paraId="31D8C8AC" w14:textId="77777777" w:rsidR="00D91058" w:rsidRDefault="00D91058">
      <w:pPr>
        <w:pStyle w:val="Body"/>
        <w:spacing w:line="360" w:lineRule="auto"/>
        <w:rPr>
          <w:u w:color="000000"/>
        </w:rPr>
      </w:pPr>
    </w:p>
    <w:p w14:paraId="64972B06" w14:textId="77777777" w:rsidR="00D91058" w:rsidRDefault="00D91058">
      <w:pPr>
        <w:pStyle w:val="Body"/>
        <w:spacing w:line="360" w:lineRule="auto"/>
        <w:rPr>
          <w:u w:color="000000"/>
        </w:rPr>
      </w:pPr>
    </w:p>
    <w:p w14:paraId="165A7C65" w14:textId="77777777" w:rsidR="00D91058" w:rsidRDefault="008A1036">
      <w:pPr>
        <w:pStyle w:val="Default"/>
        <w:tabs>
          <w:tab w:val="left" w:pos="720"/>
        </w:tabs>
        <w:spacing w:line="360" w:lineRule="auto"/>
        <w:rPr>
          <w:u w:color="000000"/>
        </w:rPr>
      </w:pPr>
      <w:r>
        <w:rPr>
          <w:b/>
          <w:bCs/>
          <w:u w:color="000000"/>
        </w:rPr>
        <w:t>Introduction</w:t>
      </w:r>
    </w:p>
    <w:p w14:paraId="2862E1CB" w14:textId="77777777" w:rsidR="00D91058" w:rsidRDefault="008A1036">
      <w:pPr>
        <w:pStyle w:val="Default"/>
        <w:tabs>
          <w:tab w:val="left" w:pos="720"/>
        </w:tabs>
        <w:spacing w:line="360" w:lineRule="auto"/>
        <w:rPr>
          <w:u w:color="000000"/>
        </w:rPr>
      </w:pPr>
      <w:r>
        <w:rPr>
          <w:u w:color="000000"/>
        </w:rPr>
        <w:tab/>
        <w:t xml:space="preserve">Tumor necrosis factor (TNF) is a key inflammatory cytokine produced by macrophages exposed to pathogens. The Toll-Like Receptor (TLR) </w:t>
      </w:r>
      <w:proofErr w:type="gramStart"/>
      <w:r>
        <w:rPr>
          <w:u w:color="000000"/>
        </w:rPr>
        <w:t>family of receptors recognize</w:t>
      </w:r>
      <w:proofErr w:type="gramEnd"/>
      <w:r>
        <w:rPr>
          <w:u w:color="000000"/>
        </w:rPr>
        <w:t xml:space="preserve"> a variety of molecular substances derived from pathogens such as bacteria, viruses, and fungi, eliciting signaling events that coordinate inflammatory and innate immune responses. TLRs are expressed in many cell types, but perhaps one of the most relevant types for the innate immune response are those of classically activated (M1) macrophages. A hallmark of M1 macrophages and a primary role that they carry out in the innate immune response is the production of pro-inflammatory cytokines, including the ubiquitously expressed TNF. Proper control of the signaling pathways activated by TLRs is of particular importance, as aberrant signaling and chronic cytokine production can lead to disease states such as </w:t>
      </w:r>
      <w:proofErr w:type="spellStart"/>
      <w:r>
        <w:rPr>
          <w:u w:color="000000"/>
        </w:rPr>
        <w:t>Crohn's</w:t>
      </w:r>
      <w:proofErr w:type="spellEnd"/>
      <w:r>
        <w:rPr>
          <w:u w:color="000000"/>
        </w:rPr>
        <w:t xml:space="preserve"> disease, rheumatoid arthritis, and cancer. In macrophages, TLRs utilize two adaptors which mediate the signaling events leading to pro-inflammatory cytokine production: TRIF and MyD88. While all TLRs with the exception of TLR3 use the adaptor MyD88, TLR4 uses both MyD88 and TRIF, which signal from the cell membrane and endosome, respectively. These adaptors mediate the activation of transcription factors such as </w:t>
      </w:r>
      <w:proofErr w:type="spellStart"/>
      <w:r>
        <w:rPr>
          <w:u w:color="000000"/>
        </w:rPr>
        <w:t>NFkB</w:t>
      </w:r>
      <w:proofErr w:type="spellEnd"/>
      <w:r>
        <w:rPr>
          <w:u w:color="000000"/>
        </w:rPr>
        <w:t xml:space="preserve"> and IRF3, both of which have been implicated in the control of TNF production.</w:t>
      </w:r>
    </w:p>
    <w:p w14:paraId="747CFDF0" w14:textId="3BC4E2A3" w:rsidR="00D91058" w:rsidRDefault="008A1036">
      <w:pPr>
        <w:pStyle w:val="Default"/>
        <w:tabs>
          <w:tab w:val="left" w:pos="720"/>
        </w:tabs>
        <w:spacing w:line="360" w:lineRule="auto"/>
        <w:rPr>
          <w:u w:color="000000"/>
        </w:rPr>
      </w:pPr>
      <w:r>
        <w:rPr>
          <w:u w:color="000000"/>
        </w:rPr>
        <w:tab/>
        <w:t xml:space="preserve">Gene transcription is not the only level of control of TNF production, however; TNF production </w:t>
      </w:r>
      <w:proofErr w:type="gramStart"/>
      <w:r>
        <w:rPr>
          <w:u w:color="000000"/>
        </w:rPr>
        <w:t>has been shown to be regulated</w:t>
      </w:r>
      <w:proofErr w:type="gramEnd"/>
      <w:r>
        <w:rPr>
          <w:u w:color="000000"/>
        </w:rPr>
        <w:t xml:space="preserve"> post-transcriptionally through the control of its mRNA half-life, protein translation, and secretion. In </w:t>
      </w:r>
      <w:proofErr w:type="spellStart"/>
      <w:r>
        <w:rPr>
          <w:u w:color="000000"/>
        </w:rPr>
        <w:t>unstimuated</w:t>
      </w:r>
      <w:proofErr w:type="spellEnd"/>
      <w:r>
        <w:rPr>
          <w:u w:color="000000"/>
        </w:rPr>
        <w:t xml:space="preserve"> macrophages TNF mRNA has a relatively short half-life, but upon LPS stimulation, TNF mRNA half-life increases as much as six-fold through the </w:t>
      </w:r>
      <w:proofErr w:type="spellStart"/>
      <w:r>
        <w:rPr>
          <w:u w:color="000000"/>
        </w:rPr>
        <w:t>dowregulation</w:t>
      </w:r>
      <w:proofErr w:type="spellEnd"/>
      <w:r>
        <w:rPr>
          <w:u w:color="000000"/>
        </w:rPr>
        <w:t xml:space="preserve"> of mRNA degradation pathways. At the level of protein </w:t>
      </w:r>
      <w:r>
        <w:rPr>
          <w:u w:color="000000"/>
        </w:rPr>
        <w:lastRenderedPageBreak/>
        <w:t xml:space="preserve">translation, TNF production is modulated in response to LPS through the activation of the translation initiation factor eIF4E. TNF is </w:t>
      </w:r>
      <w:proofErr w:type="gramStart"/>
      <w:r>
        <w:rPr>
          <w:u w:color="000000"/>
        </w:rPr>
        <w:t>expressed</w:t>
      </w:r>
      <w:proofErr w:type="gramEnd"/>
      <w:r>
        <w:rPr>
          <w:u w:color="000000"/>
        </w:rPr>
        <w:t xml:space="preserve"> as a membrane-bound form known as pro-TNF, which is cleaved and secreted by the catalase TACE, the activity of which is unregulated following LPS stimulation. Previous reports have sought to determine whether the adaptors TRIF or MyD88 are responsible for these pos</w:t>
      </w:r>
      <w:ins w:id="10" w:author="zhang Cheng" w:date="2014-03-21T14:36:00Z">
        <w:r w:rsidR="00431E91">
          <w:rPr>
            <w:u w:color="000000"/>
          </w:rPr>
          <w:t>t</w:t>
        </w:r>
      </w:ins>
      <w:r>
        <w:rPr>
          <w:u w:color="000000"/>
        </w:rPr>
        <w:t>-transcriptional production control mechanisms in macrophages, but the conclusions have been mixed; while some reports have argued that TRIF is essential for TNF mRNA half-life control, others have suggested that TRIF is dispensable, or that MyD88 is indeed necessary. Given the lack of consensus of which adaptor controls each of these post-transcriptional processes, an investigation that characterizes the TRIF and MyD88-mediated mechanisms of TNF production control is still needed.</w:t>
      </w:r>
    </w:p>
    <w:p w14:paraId="7A26CE2E" w14:textId="77777777" w:rsidR="00D91058" w:rsidRDefault="008A1036">
      <w:pPr>
        <w:pStyle w:val="Default"/>
        <w:tabs>
          <w:tab w:val="left" w:pos="720"/>
        </w:tabs>
        <w:spacing w:line="360" w:lineRule="auto"/>
        <w:rPr>
          <w:b/>
          <w:bCs/>
          <w:u w:color="000000"/>
        </w:rPr>
      </w:pPr>
      <w:r>
        <w:rPr>
          <w:u w:color="000000"/>
        </w:rPr>
        <w:tab/>
        <w:t xml:space="preserve">The paracrine signaling functions of cytokines such as TNF, a </w:t>
      </w:r>
      <w:proofErr w:type="gramStart"/>
      <w:r>
        <w:rPr>
          <w:u w:color="000000"/>
        </w:rPr>
        <w:t>cytokine which</w:t>
      </w:r>
      <w:proofErr w:type="gramEnd"/>
      <w:r>
        <w:rPr>
          <w:u w:color="000000"/>
        </w:rPr>
        <w:t xml:space="preserve"> is abundantly produced by macrophages to alert diverse cell types of pathogen infection, play a key role in the determination of inflammatory states. However, the autocrine signaling functions of cytokines, whereby cells responding to pathogens can respond to the cytokine that they secrete, has been documented as an essential aspect of TLR-induced inflammatory signaling. While these autocrine functions have been explored for TNF, it is not clear whether there is a stimulus-specific encoding of the balance between autocrine and paracrine signaling. In this paper, we investigated autocrine and paracrine TNF signaling functions in response to TLR agonists in the context of </w:t>
      </w:r>
      <w:proofErr w:type="spellStart"/>
      <w:r>
        <w:rPr>
          <w:u w:color="000000"/>
        </w:rPr>
        <w:t>NFkB</w:t>
      </w:r>
      <w:proofErr w:type="spellEnd"/>
      <w:r>
        <w:rPr>
          <w:u w:color="000000"/>
        </w:rPr>
        <w:t xml:space="preserve"> signaling, revealing that the kinetics of TRIF- and MyD88-mediated TNF modulation plays an essential role in the balance of autocrine and paracrine TNF signaling back to the </w:t>
      </w:r>
      <w:proofErr w:type="spellStart"/>
      <w:r>
        <w:rPr>
          <w:u w:color="000000"/>
        </w:rPr>
        <w:t>NFkB</w:t>
      </w:r>
      <w:proofErr w:type="spellEnd"/>
      <w:r>
        <w:rPr>
          <w:u w:color="000000"/>
        </w:rPr>
        <w:t xml:space="preserve"> system.</w:t>
      </w:r>
    </w:p>
    <w:p w14:paraId="3DC0AD6D" w14:textId="77777777" w:rsidR="00D91058" w:rsidRDefault="008A1036">
      <w:pPr>
        <w:pStyle w:val="Default"/>
        <w:tabs>
          <w:tab w:val="left" w:pos="720"/>
        </w:tabs>
        <w:spacing w:line="360" w:lineRule="auto"/>
        <w:rPr>
          <w:b/>
          <w:bCs/>
          <w:u w:color="000000"/>
        </w:rPr>
      </w:pPr>
      <w:r>
        <w:rPr>
          <w:b/>
          <w:bCs/>
          <w:u w:color="000000"/>
        </w:rPr>
        <w:tab/>
      </w:r>
      <w:r>
        <w:rPr>
          <w:u w:color="000000"/>
        </w:rPr>
        <w:t xml:space="preserve">A fruitful trend in signaling biology has been the approach to combine experiment studies with computational models to achieve quantitative and qualitative insights that would not be possible with either approach alone (Werner REF). By constructing simple mathematical models of regulatory modules identified by experimental studies, and linking these building blocks, we are able to build computational models of signaling networks that may be used to develop novel predictions that can be tested experimentally. In order to characterize the production of TNF in macrophages in the context of TLR-induced signaling, we experimentally identified TRIF and MyD88-controlled signaling processes in the production of TNF, and built mathematical models to describe these mechanisms. We then integrated these TNF production modules with a model for TLR4-mediated </w:t>
      </w:r>
      <w:proofErr w:type="spellStart"/>
      <w:r>
        <w:rPr>
          <w:u w:color="000000"/>
        </w:rPr>
        <w:t>NFkB</w:t>
      </w:r>
      <w:proofErr w:type="spellEnd"/>
      <w:r>
        <w:rPr>
          <w:u w:color="000000"/>
        </w:rPr>
        <w:t xml:space="preserve"> activation (Frank REF), as well as one for TNFR-mediated </w:t>
      </w:r>
      <w:proofErr w:type="spellStart"/>
      <w:r>
        <w:rPr>
          <w:u w:color="000000"/>
        </w:rPr>
        <w:t>NFkB</w:t>
      </w:r>
      <w:proofErr w:type="spellEnd"/>
      <w:r>
        <w:rPr>
          <w:u w:color="000000"/>
        </w:rPr>
        <w:t xml:space="preserve"> activation (Werner REF) to characterize TNF feedback. Using this iterative computational and </w:t>
      </w:r>
      <w:r>
        <w:rPr>
          <w:u w:color="000000"/>
        </w:rPr>
        <w:lastRenderedPageBreak/>
        <w:t>experimental approach allows us to characterize TNF production and feedback in a TLR stimulus-specific manner.</w:t>
      </w:r>
    </w:p>
    <w:p w14:paraId="23CA0C09" w14:textId="77777777" w:rsidR="00D91058" w:rsidRDefault="00D91058">
      <w:pPr>
        <w:pStyle w:val="Default"/>
        <w:tabs>
          <w:tab w:val="left" w:pos="720"/>
        </w:tabs>
        <w:spacing w:line="360" w:lineRule="auto"/>
        <w:rPr>
          <w:b/>
          <w:bCs/>
          <w:u w:color="000000"/>
        </w:rPr>
      </w:pPr>
    </w:p>
    <w:p w14:paraId="193C7C28" w14:textId="77777777" w:rsidR="00D91058" w:rsidRDefault="008A1036">
      <w:pPr>
        <w:pStyle w:val="Default"/>
        <w:tabs>
          <w:tab w:val="left" w:pos="720"/>
        </w:tabs>
        <w:spacing w:line="360" w:lineRule="auto"/>
        <w:rPr>
          <w:b/>
          <w:bCs/>
          <w:u w:color="000000"/>
        </w:rPr>
      </w:pPr>
      <w:r>
        <w:rPr>
          <w:b/>
          <w:bCs/>
          <w:u w:color="000000"/>
        </w:rPr>
        <w:t>Results</w:t>
      </w:r>
    </w:p>
    <w:p w14:paraId="4073B790" w14:textId="77777777" w:rsidR="00D91058" w:rsidRDefault="008A1036">
      <w:pPr>
        <w:pStyle w:val="Default"/>
        <w:tabs>
          <w:tab w:val="left" w:pos="720"/>
        </w:tabs>
        <w:spacing w:line="360" w:lineRule="auto"/>
        <w:rPr>
          <w:i/>
          <w:iCs/>
          <w:u w:color="000000"/>
        </w:rPr>
      </w:pPr>
      <w:r>
        <w:rPr>
          <w:i/>
          <w:iCs/>
          <w:u w:color="000000"/>
        </w:rPr>
        <w:t xml:space="preserve">Dynamics of TNF production are dependent on kinetics of TRIF and MyD88 mediated signaling events </w:t>
      </w:r>
    </w:p>
    <w:p w14:paraId="3255EF86" w14:textId="77777777" w:rsidR="00D91058" w:rsidRDefault="008A1036">
      <w:pPr>
        <w:pStyle w:val="Default"/>
        <w:tabs>
          <w:tab w:val="left" w:pos="720"/>
        </w:tabs>
        <w:spacing w:line="360" w:lineRule="auto"/>
        <w:rPr>
          <w:u w:color="000000"/>
        </w:rPr>
      </w:pPr>
      <w:r>
        <w:rPr>
          <w:u w:color="000000"/>
        </w:rPr>
        <w:tab/>
        <w:t xml:space="preserve">To investigate the TRIF- and MyD88-specific control mechanisms and temporal dynamics of TNF production in TLR signaling, we used the TLR </w:t>
      </w:r>
      <w:proofErr w:type="gramStart"/>
      <w:r>
        <w:rPr>
          <w:u w:color="000000"/>
        </w:rPr>
        <w:t>agonist which</w:t>
      </w:r>
      <w:proofErr w:type="gramEnd"/>
      <w:r>
        <w:rPr>
          <w:u w:color="000000"/>
        </w:rPr>
        <w:t xml:space="preserve"> utilizes both TRIF and MyD88: LPS. These two adaptors have been shown to activate multiple kinase signaling pathways, including IKK and TBK1 which lead to the activation of the transcription factors </w:t>
      </w:r>
      <w:proofErr w:type="spellStart"/>
      <w:r>
        <w:rPr>
          <w:u w:color="000000"/>
        </w:rPr>
        <w:t>NFkB</w:t>
      </w:r>
      <w:proofErr w:type="spellEnd"/>
      <w:r>
        <w:rPr>
          <w:u w:color="000000"/>
        </w:rPr>
        <w:t xml:space="preserve"> and IRF3, respectively, as well as the MAP kinases p38 and ERK. In the context of TNF production, p38 and ERK have been implicated in activating MK2, the kinase </w:t>
      </w:r>
      <w:proofErr w:type="gramStart"/>
      <w:r>
        <w:rPr>
          <w:u w:color="000000"/>
        </w:rPr>
        <w:t>which</w:t>
      </w:r>
      <w:proofErr w:type="gramEnd"/>
      <w:r>
        <w:rPr>
          <w:u w:color="000000"/>
        </w:rPr>
        <w:t xml:space="preserve"> phosphorylates TTP. In </w:t>
      </w:r>
      <w:proofErr w:type="spellStart"/>
      <w:r>
        <w:rPr>
          <w:u w:color="000000"/>
        </w:rPr>
        <w:t>unstimulated</w:t>
      </w:r>
      <w:proofErr w:type="spellEnd"/>
      <w:r>
        <w:rPr>
          <w:u w:color="000000"/>
        </w:rPr>
        <w:t xml:space="preserve"> cells, TTP binds the ARE elements in the 3</w:t>
      </w:r>
      <w:r>
        <w:rPr>
          <w:rFonts w:hAnsi="Helvetica"/>
          <w:u w:color="000000"/>
        </w:rPr>
        <w:t xml:space="preserve">’ </w:t>
      </w:r>
      <w:r>
        <w:rPr>
          <w:u w:color="000000"/>
        </w:rPr>
        <w:t xml:space="preserve">end of TNF mRNA, designating it for degradation. Upon phosphorylation, TTP undergoes a conformational </w:t>
      </w:r>
      <w:proofErr w:type="gramStart"/>
      <w:r>
        <w:rPr>
          <w:u w:color="000000"/>
        </w:rPr>
        <w:t>change which</w:t>
      </w:r>
      <w:proofErr w:type="gramEnd"/>
      <w:r>
        <w:rPr>
          <w:u w:color="000000"/>
        </w:rPr>
        <w:t xml:space="preserve"> prevents it from binding TNF mRNA, allowing for the prolonging of TNF mRNA half-life.  Further, p38 and ERK have been shown to control TNF translation through the initiation factor eIF4E and TNF secretion through the enzyme TACE. This allows us to establish a signaling network that chronicles the four primary steps in TNF production: gene transcription, mRNA stabilization, translation, and secretion (Fig 1A). While the immediate effectors of stabilization, translation, and secretion are </w:t>
      </w:r>
      <w:proofErr w:type="gramStart"/>
      <w:r>
        <w:rPr>
          <w:u w:color="000000"/>
        </w:rPr>
        <w:t>well-supported</w:t>
      </w:r>
      <w:proofErr w:type="gramEnd"/>
      <w:r>
        <w:rPr>
          <w:u w:color="000000"/>
        </w:rPr>
        <w:t xml:space="preserve">, it still remains unclear to what extent these processes are controlled by p38 or ERK, and more significantly, whether they are mediated by MyD88, TRIF, or some combination of both. Therefore, this present study will experimentally characterize the complex mechanisms leading to TNF production. Further, the experimental quantification of these mechanisms will be incorporated into computational modules for TNF transcription, mRNA stabilization, translation, and secretion that can recapitulate the experimental results and make predictions about TLR-induced autocrine and paracrine TNF production in the context of </w:t>
      </w:r>
      <w:proofErr w:type="spellStart"/>
      <w:r>
        <w:rPr>
          <w:u w:color="000000"/>
        </w:rPr>
        <w:t>NFkB</w:t>
      </w:r>
      <w:proofErr w:type="spellEnd"/>
      <w:r>
        <w:rPr>
          <w:u w:color="000000"/>
        </w:rPr>
        <w:t xml:space="preserve"> signaling.</w:t>
      </w:r>
    </w:p>
    <w:p w14:paraId="25D2A3D9" w14:textId="3F6C82D3" w:rsidR="00D91058" w:rsidRDefault="008A1036">
      <w:pPr>
        <w:pStyle w:val="Default"/>
        <w:tabs>
          <w:tab w:val="left" w:pos="720"/>
        </w:tabs>
        <w:spacing w:line="360" w:lineRule="auto"/>
        <w:rPr>
          <w:u w:color="000000"/>
        </w:rPr>
      </w:pPr>
      <w:r>
        <w:rPr>
          <w:u w:color="000000"/>
        </w:rPr>
        <w:tab/>
        <w:t xml:space="preserve">Bone Marrow Derived Macrophages (BMDMs) were derived from wild-type mice, and time course stimulations with LPS were performed. Numerous reports have investigated the dynamics of TNF production through the signaling adaptors TRIF and MyD88, but it is still unclear how TNF production control in response to TLR agonists occurs in macrophages. To investigate the processes of TNF production that TRIF and MyD88 each control, </w:t>
      </w:r>
      <w:proofErr w:type="gramStart"/>
      <w:r>
        <w:rPr>
          <w:u w:color="000000"/>
        </w:rPr>
        <w:t>wild-type</w:t>
      </w:r>
      <w:proofErr w:type="gramEnd"/>
      <w:r>
        <w:rPr>
          <w:u w:color="000000"/>
        </w:rPr>
        <w:t xml:space="preserve">, </w:t>
      </w:r>
      <w:r>
        <w:rPr>
          <w:i/>
          <w:iCs/>
          <w:u w:color="000000"/>
        </w:rPr>
        <w:t>TRIF</w:t>
      </w:r>
      <w:r>
        <w:rPr>
          <w:i/>
          <w:iCs/>
          <w:u w:color="000000"/>
          <w:vertAlign w:val="superscript"/>
        </w:rPr>
        <w:t>-/-</w:t>
      </w:r>
      <w:r>
        <w:rPr>
          <w:u w:color="000000"/>
        </w:rPr>
        <w:t xml:space="preserve">, and </w:t>
      </w:r>
      <w:r>
        <w:rPr>
          <w:i/>
          <w:iCs/>
          <w:u w:color="000000"/>
        </w:rPr>
        <w:t>MyD88</w:t>
      </w:r>
      <w:r>
        <w:rPr>
          <w:i/>
          <w:iCs/>
          <w:u w:color="000000"/>
          <w:vertAlign w:val="superscript"/>
        </w:rPr>
        <w:t>-/-</w:t>
      </w:r>
      <w:r>
        <w:rPr>
          <w:u w:color="000000"/>
        </w:rPr>
        <w:t xml:space="preserve"> BMDMs were stimulated with LPS and TNF secretion in the supernatant </w:t>
      </w:r>
      <w:r>
        <w:rPr>
          <w:u w:color="000000"/>
        </w:rPr>
        <w:lastRenderedPageBreak/>
        <w:t xml:space="preserve">was measured by ELISA. While both </w:t>
      </w:r>
      <w:r>
        <w:rPr>
          <w:i/>
          <w:iCs/>
          <w:u w:color="000000"/>
        </w:rPr>
        <w:t>TRIF</w:t>
      </w:r>
      <w:r>
        <w:rPr>
          <w:i/>
          <w:iCs/>
          <w:u w:color="000000"/>
          <w:vertAlign w:val="superscript"/>
        </w:rPr>
        <w:t>-/-</w:t>
      </w:r>
      <w:r>
        <w:rPr>
          <w:u w:color="000000"/>
        </w:rPr>
        <w:t xml:space="preserve"> and </w:t>
      </w:r>
      <w:r>
        <w:rPr>
          <w:i/>
          <w:iCs/>
          <w:u w:color="000000"/>
        </w:rPr>
        <w:t>MyD88</w:t>
      </w:r>
      <w:r>
        <w:rPr>
          <w:i/>
          <w:iCs/>
          <w:u w:color="000000"/>
          <w:vertAlign w:val="superscript"/>
        </w:rPr>
        <w:t>-/-</w:t>
      </w:r>
      <w:r>
        <w:rPr>
          <w:u w:color="000000"/>
        </w:rPr>
        <w:t xml:space="preserve"> have significant defects in TNF secretion, </w:t>
      </w:r>
      <w:r>
        <w:rPr>
          <w:i/>
          <w:iCs/>
          <w:u w:color="000000"/>
        </w:rPr>
        <w:t>TRIF</w:t>
      </w:r>
      <w:r>
        <w:rPr>
          <w:i/>
          <w:iCs/>
          <w:u w:color="000000"/>
          <w:vertAlign w:val="superscript"/>
        </w:rPr>
        <w:t xml:space="preserve">-/- </w:t>
      </w:r>
      <w:r>
        <w:rPr>
          <w:u w:color="000000"/>
        </w:rPr>
        <w:t xml:space="preserve">surprisingly exhibited lower TNF </w:t>
      </w:r>
      <w:r w:rsidRPr="0014734B">
        <w:rPr>
          <w:highlight w:val="yellow"/>
          <w:u w:color="000000"/>
          <w:rPrChange w:id="11" w:author="zhang Cheng" w:date="2014-03-24T11:39:00Z">
            <w:rPr>
              <w:u w:color="000000"/>
            </w:rPr>
          </w:rPrChange>
        </w:rPr>
        <w:t>secretion</w:t>
      </w:r>
      <w:r>
        <w:rPr>
          <w:u w:color="000000"/>
        </w:rPr>
        <w:t xml:space="preserve"> than </w:t>
      </w:r>
      <w:r>
        <w:rPr>
          <w:i/>
          <w:iCs/>
          <w:u w:color="000000"/>
        </w:rPr>
        <w:t>MyD88</w:t>
      </w:r>
      <w:r>
        <w:rPr>
          <w:i/>
          <w:iCs/>
          <w:u w:color="000000"/>
          <w:vertAlign w:val="superscript"/>
        </w:rPr>
        <w:t>-/-</w:t>
      </w:r>
      <w:r>
        <w:rPr>
          <w:u w:color="000000"/>
        </w:rPr>
        <w:t xml:space="preserve"> (Fig 1E). To determine if the defects in TNF secretion seen in TRIF</w:t>
      </w:r>
      <w:ins w:id="12" w:author="zhang Cheng" w:date="2014-03-24T11:36:00Z">
        <w:r w:rsidR="0014734B">
          <w:rPr>
            <w:i/>
            <w:iCs/>
            <w:u w:color="000000"/>
            <w:vertAlign w:val="superscript"/>
          </w:rPr>
          <w:t>-/</w:t>
        </w:r>
        <w:proofErr w:type="gramStart"/>
        <w:r w:rsidR="0014734B">
          <w:rPr>
            <w:i/>
            <w:iCs/>
            <w:u w:color="000000"/>
            <w:vertAlign w:val="superscript"/>
          </w:rPr>
          <w:t xml:space="preserve">- </w:t>
        </w:r>
      </w:ins>
      <w:ins w:id="13" w:author="zhang Cheng" w:date="2014-03-24T11:37:00Z">
        <w:r w:rsidR="0014734B">
          <w:rPr>
            <w:i/>
            <w:iCs/>
            <w:u w:color="000000"/>
            <w:vertAlign w:val="superscript"/>
          </w:rPr>
          <w:t xml:space="preserve"> </w:t>
        </w:r>
      </w:ins>
      <w:proofErr w:type="gramEnd"/>
      <w:del w:id="14" w:author="zhang Cheng" w:date="2014-03-24T11:36:00Z">
        <w:r w:rsidDel="0014734B">
          <w:rPr>
            <w:u w:color="000000"/>
          </w:rPr>
          <w:delText xml:space="preserve"> KO </w:delText>
        </w:r>
      </w:del>
      <w:r>
        <w:rPr>
          <w:u w:color="000000"/>
        </w:rPr>
        <w:t xml:space="preserve">and </w:t>
      </w:r>
      <w:r>
        <w:rPr>
          <w:i/>
          <w:iCs/>
          <w:u w:color="000000"/>
        </w:rPr>
        <w:t>MyD88</w:t>
      </w:r>
      <w:r>
        <w:rPr>
          <w:i/>
          <w:iCs/>
          <w:u w:color="000000"/>
          <w:vertAlign w:val="superscript"/>
        </w:rPr>
        <w:t xml:space="preserve">-/- </w:t>
      </w:r>
      <w:r>
        <w:rPr>
          <w:u w:color="000000"/>
        </w:rPr>
        <w:t xml:space="preserve"> is due to decreased </w:t>
      </w:r>
      <w:r w:rsidRPr="0014734B">
        <w:rPr>
          <w:highlight w:val="yellow"/>
          <w:u w:color="000000"/>
          <w:rPrChange w:id="15" w:author="zhang Cheng" w:date="2014-03-24T11:36:00Z">
            <w:rPr>
              <w:u w:color="000000"/>
            </w:rPr>
          </w:rPrChange>
        </w:rPr>
        <w:t>mRNA production</w:t>
      </w:r>
      <w:r>
        <w:rPr>
          <w:u w:color="000000"/>
        </w:rPr>
        <w:t xml:space="preserve">, BMDMs were stimulated with LPS and mRNA levels were measured by RT-PCR (Fig 1F). Unsurprisingly, </w:t>
      </w:r>
      <w:r>
        <w:rPr>
          <w:i/>
          <w:iCs/>
          <w:u w:color="000000"/>
        </w:rPr>
        <w:t>MyD88</w:t>
      </w:r>
      <w:r>
        <w:rPr>
          <w:i/>
          <w:iCs/>
          <w:u w:color="000000"/>
          <w:vertAlign w:val="superscript"/>
        </w:rPr>
        <w:t>-/-</w:t>
      </w:r>
      <w:r>
        <w:rPr>
          <w:u w:color="000000"/>
        </w:rPr>
        <w:t xml:space="preserve"> had decreased TNF mRNA production compared to </w:t>
      </w:r>
      <w:proofErr w:type="gramStart"/>
      <w:r>
        <w:rPr>
          <w:u w:color="000000"/>
        </w:rPr>
        <w:t>wild-type</w:t>
      </w:r>
      <w:proofErr w:type="gramEnd"/>
      <w:r>
        <w:rPr>
          <w:u w:color="000000"/>
        </w:rPr>
        <w:t xml:space="preserve">, showing no early mRNA production within 30 minutes, and reaching its peak around 1 hour. However, </w:t>
      </w:r>
      <w:r>
        <w:rPr>
          <w:i/>
          <w:iCs/>
          <w:u w:color="000000"/>
        </w:rPr>
        <w:t>TRIF</w:t>
      </w:r>
      <w:r>
        <w:rPr>
          <w:i/>
          <w:iCs/>
          <w:u w:color="000000"/>
          <w:vertAlign w:val="superscript"/>
        </w:rPr>
        <w:t>-/-</w:t>
      </w:r>
      <w:r>
        <w:rPr>
          <w:u w:color="000000"/>
        </w:rPr>
        <w:t xml:space="preserve"> BMDMs had only a small defect in TNF mRNA production, suggesting that TRIF may control translational or post-translational processing of TNF. </w:t>
      </w:r>
      <w:r w:rsidRPr="0014734B">
        <w:rPr>
          <w:highlight w:val="yellow"/>
          <w:u w:color="000000"/>
          <w:rPrChange w:id="16" w:author="zhang Cheng" w:date="2014-03-24T11:37:00Z">
            <w:rPr>
              <w:u w:color="000000"/>
            </w:rPr>
          </w:rPrChange>
        </w:rPr>
        <w:t>To determine the TNF RNA synthesis rates</w:t>
      </w:r>
      <w:r>
        <w:rPr>
          <w:u w:color="000000"/>
        </w:rPr>
        <w:t xml:space="preserve">, </w:t>
      </w:r>
      <w:proofErr w:type="gramStart"/>
      <w:r>
        <w:rPr>
          <w:u w:color="000000"/>
        </w:rPr>
        <w:t>wild-type</w:t>
      </w:r>
      <w:proofErr w:type="gramEnd"/>
      <w:r>
        <w:rPr>
          <w:u w:color="000000"/>
        </w:rPr>
        <w:t xml:space="preserve">, </w:t>
      </w:r>
      <w:r>
        <w:rPr>
          <w:i/>
          <w:iCs/>
          <w:u w:color="000000"/>
        </w:rPr>
        <w:t>TRIF</w:t>
      </w:r>
      <w:r>
        <w:rPr>
          <w:i/>
          <w:iCs/>
          <w:u w:color="000000"/>
          <w:vertAlign w:val="superscript"/>
        </w:rPr>
        <w:t>-/-</w:t>
      </w:r>
      <w:r>
        <w:rPr>
          <w:u w:color="000000"/>
        </w:rPr>
        <w:t xml:space="preserve">, and </w:t>
      </w:r>
      <w:r>
        <w:rPr>
          <w:i/>
          <w:iCs/>
          <w:u w:color="000000"/>
        </w:rPr>
        <w:t>MyD88</w:t>
      </w:r>
      <w:r>
        <w:rPr>
          <w:i/>
          <w:iCs/>
          <w:u w:color="000000"/>
          <w:vertAlign w:val="superscript"/>
        </w:rPr>
        <w:t>-/-</w:t>
      </w:r>
      <w:r>
        <w:rPr>
          <w:u w:color="000000"/>
        </w:rPr>
        <w:t xml:space="preserve"> BMDMs were stimulated with LPS and nascent transcripts collected. TNF RNA was measured by RT-PCR, revealing that while </w:t>
      </w:r>
      <w:r>
        <w:rPr>
          <w:i/>
          <w:iCs/>
          <w:u w:color="000000"/>
        </w:rPr>
        <w:t>MyD88</w:t>
      </w:r>
      <w:r>
        <w:rPr>
          <w:i/>
          <w:iCs/>
          <w:u w:color="000000"/>
          <w:vertAlign w:val="superscript"/>
        </w:rPr>
        <w:t>-/-</w:t>
      </w:r>
      <w:r>
        <w:rPr>
          <w:u w:color="000000"/>
        </w:rPr>
        <w:t xml:space="preserve"> showed significantly decreased TNF RNA for the first 25 minutes of LPS stimulation</w:t>
      </w:r>
      <w:proofErr w:type="gramStart"/>
      <w:r>
        <w:rPr>
          <w:u w:color="000000"/>
        </w:rPr>
        <w:t>,  nascent</w:t>
      </w:r>
      <w:proofErr w:type="gramEnd"/>
      <w:r>
        <w:rPr>
          <w:u w:color="000000"/>
        </w:rPr>
        <w:t xml:space="preserve"> TNF RNA levels were slightly increased over wild-type after 60 minutes of LPS stimulation (Fig 1G). In contrast, </w:t>
      </w:r>
      <w:r>
        <w:rPr>
          <w:i/>
          <w:iCs/>
          <w:u w:color="000000"/>
        </w:rPr>
        <w:t>TRIF</w:t>
      </w:r>
      <w:r>
        <w:rPr>
          <w:i/>
          <w:iCs/>
          <w:u w:color="000000"/>
          <w:vertAlign w:val="superscript"/>
        </w:rPr>
        <w:t>-/-</w:t>
      </w:r>
      <w:r>
        <w:rPr>
          <w:u w:color="000000"/>
        </w:rPr>
        <w:t xml:space="preserve"> BMDMs exhibited slightly increased TNF RNA levels over wild-type for the first 30 minutes of LPS stimulation, decreasing compared to wild-type after 60 minutes. The fact that </w:t>
      </w:r>
      <w:r>
        <w:rPr>
          <w:i/>
          <w:iCs/>
          <w:u w:color="000000"/>
        </w:rPr>
        <w:t>TRIF</w:t>
      </w:r>
      <w:r>
        <w:rPr>
          <w:i/>
          <w:iCs/>
          <w:u w:color="000000"/>
          <w:vertAlign w:val="superscript"/>
        </w:rPr>
        <w:t>-/-</w:t>
      </w:r>
      <w:r>
        <w:rPr>
          <w:u w:color="000000"/>
        </w:rPr>
        <w:t xml:space="preserve"> have increased nascent TNF RNA for the first 30 minutes of LPS stimulation compared to wild-type but decreased total mRNA production </w:t>
      </w:r>
      <w:commentRangeStart w:id="17"/>
      <w:r>
        <w:rPr>
          <w:u w:color="000000"/>
        </w:rPr>
        <w:t xml:space="preserve">throughout the time course </w:t>
      </w:r>
      <w:r w:rsidRPr="0014734B">
        <w:rPr>
          <w:highlight w:val="yellow"/>
          <w:u w:color="000000"/>
          <w:rPrChange w:id="18" w:author="zhang Cheng" w:date="2014-03-24T11:38:00Z">
            <w:rPr>
              <w:u w:color="000000"/>
            </w:rPr>
          </w:rPrChange>
        </w:rPr>
        <w:t>suggests that TRIF may control post-transcriptional processing of TNF as well</w:t>
      </w:r>
      <w:commentRangeEnd w:id="17"/>
      <w:r w:rsidR="00D758D3">
        <w:rPr>
          <w:rStyle w:val="CommentReference"/>
          <w:rFonts w:ascii="Times New Roman" w:hAnsi="Times New Roman" w:cs="Times New Roman"/>
          <w:color w:val="auto"/>
        </w:rPr>
        <w:commentReference w:id="17"/>
      </w:r>
      <w:r w:rsidRPr="0014734B">
        <w:rPr>
          <w:highlight w:val="yellow"/>
          <w:u w:color="000000"/>
          <w:rPrChange w:id="19" w:author="zhang Cheng" w:date="2014-03-24T11:38:00Z">
            <w:rPr>
              <w:u w:color="000000"/>
            </w:rPr>
          </w:rPrChange>
        </w:rPr>
        <w:t>.</w:t>
      </w:r>
    </w:p>
    <w:p w14:paraId="1CE49034" w14:textId="77777777" w:rsidR="00D91058" w:rsidRDefault="00D91058">
      <w:pPr>
        <w:pStyle w:val="Default"/>
        <w:tabs>
          <w:tab w:val="left" w:pos="720"/>
        </w:tabs>
        <w:spacing w:line="360" w:lineRule="auto"/>
        <w:rPr>
          <w:ins w:id="20" w:author="zhang Cheng" w:date="2014-03-24T11:43:00Z"/>
          <w:u w:color="000000"/>
        </w:rPr>
      </w:pPr>
    </w:p>
    <w:p w14:paraId="40E3A515" w14:textId="5EAE0A8F" w:rsidR="0014734B" w:rsidRDefault="0014734B">
      <w:pPr>
        <w:pStyle w:val="Default"/>
        <w:tabs>
          <w:tab w:val="left" w:pos="720"/>
        </w:tabs>
        <w:spacing w:line="360" w:lineRule="auto"/>
        <w:rPr>
          <w:ins w:id="21" w:author="zhang Cheng" w:date="2014-03-24T11:43:00Z"/>
          <w:u w:color="000000"/>
        </w:rPr>
      </w:pPr>
      <w:ins w:id="22" w:author="zhang Cheng" w:date="2014-03-24T11:43:00Z">
        <w:r>
          <w:rPr>
            <w:u w:color="000000"/>
          </w:rPr>
          <w:t xml:space="preserve">These complex dynamical relationships can fit by a model, in which (biological mechanisms) and tested by mathematical modeling. </w:t>
        </w:r>
      </w:ins>
    </w:p>
    <w:p w14:paraId="1DA55D1D" w14:textId="77777777" w:rsidR="0014734B" w:rsidRDefault="0014734B">
      <w:pPr>
        <w:pStyle w:val="Default"/>
        <w:tabs>
          <w:tab w:val="left" w:pos="720"/>
        </w:tabs>
        <w:spacing w:line="360" w:lineRule="auto"/>
        <w:rPr>
          <w:u w:color="000000"/>
        </w:rPr>
      </w:pPr>
    </w:p>
    <w:p w14:paraId="077CE29A" w14:textId="77777777" w:rsidR="00D91058" w:rsidRDefault="008A1036">
      <w:pPr>
        <w:pStyle w:val="Default"/>
        <w:tabs>
          <w:tab w:val="left" w:pos="720"/>
        </w:tabs>
        <w:spacing w:line="360" w:lineRule="auto"/>
        <w:rPr>
          <w:rFonts w:ascii="Arial" w:eastAsia="Arial" w:hAnsi="Arial" w:cs="Arial"/>
          <w:i/>
          <w:iCs/>
          <w:u w:color="000000"/>
        </w:rPr>
      </w:pPr>
      <w:r>
        <w:rPr>
          <w:rFonts w:ascii="Arial" w:eastAsia="Arial" w:hAnsi="Arial" w:cs="Arial"/>
          <w:i/>
          <w:iCs/>
          <w:u w:color="000000"/>
        </w:rPr>
        <w:t>TNF mRNA production is regulated by NFκB, but not IRF.</w:t>
      </w:r>
    </w:p>
    <w:p w14:paraId="5D0DDAE7"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i/>
          <w:iCs/>
          <w:u w:color="000000"/>
        </w:rPr>
        <w:tab/>
      </w:r>
      <w:r>
        <w:rPr>
          <w:rFonts w:ascii="Arial" w:eastAsia="Arial" w:hAnsi="Arial" w:cs="Arial"/>
          <w:u w:color="000000"/>
        </w:rPr>
        <w:t xml:space="preserve">In addition to leading to the activation of NFκB, the signaling adaptor TRIF also activates the transcription factor IRF3, leading to production of IFN-B and activation of the IFNAR signaling pathway. Previous reports had suggested that in addition to NFκB, IRF3 activation was an important factor in TNF production in response to TLR agonists such as LPS (Covert 2005 REF). To investigate whether TNF gene transcription was controlled by solely NFκB or by IRF3 as well, Fetal Liver Derived Macrophages (FLDMs) were derived from </w:t>
      </w:r>
      <w:proofErr w:type="gramStart"/>
      <w:r>
        <w:rPr>
          <w:rFonts w:ascii="Arial" w:eastAsia="Arial" w:hAnsi="Arial" w:cs="Arial"/>
          <w:u w:color="000000"/>
        </w:rPr>
        <w:t>wild-type</w:t>
      </w:r>
      <w:proofErr w:type="gramEnd"/>
      <w:r>
        <w:rPr>
          <w:rFonts w:ascii="Arial" w:eastAsia="Arial" w:hAnsi="Arial" w:cs="Arial"/>
          <w:u w:color="000000"/>
        </w:rPr>
        <w:t xml:space="preserve"> and </w:t>
      </w:r>
      <w:proofErr w:type="spellStart"/>
      <w:r>
        <w:rPr>
          <w:rFonts w:ascii="Arial" w:eastAsia="Arial" w:hAnsi="Arial" w:cs="Arial"/>
          <w:i/>
          <w:iCs/>
          <w:u w:color="000000"/>
        </w:rPr>
        <w:t>RelA</w:t>
      </w:r>
      <w:proofErr w:type="spellEnd"/>
      <w:r>
        <w:rPr>
          <w:rFonts w:eastAsia="Helvetica" w:hAnsi="Helvetica" w:cs="Helvetica"/>
          <w:i/>
          <w:iCs/>
          <w:u w:color="000000"/>
          <w:vertAlign w:val="superscript"/>
        </w:rPr>
        <w:t>-/-</w:t>
      </w:r>
      <w:r>
        <w:rPr>
          <w:rFonts w:ascii="Arial" w:eastAsia="Arial" w:hAnsi="Arial" w:cs="Arial"/>
          <w:i/>
          <w:iCs/>
          <w:u w:color="000000"/>
        </w:rPr>
        <w:t>/</w:t>
      </w:r>
      <w:proofErr w:type="spellStart"/>
      <w:r>
        <w:rPr>
          <w:rFonts w:ascii="Arial" w:eastAsia="Arial" w:hAnsi="Arial" w:cs="Arial"/>
          <w:i/>
          <w:iCs/>
          <w:u w:color="000000"/>
        </w:rPr>
        <w:t>RelB</w:t>
      </w:r>
      <w:proofErr w:type="spellEnd"/>
      <w:r>
        <w:rPr>
          <w:rFonts w:eastAsia="Helvetica" w:hAnsi="Helvetica" w:cs="Helvetica"/>
          <w:i/>
          <w:iCs/>
          <w:u w:color="000000"/>
          <w:vertAlign w:val="superscript"/>
        </w:rPr>
        <w:t>-/-</w:t>
      </w:r>
      <w:r>
        <w:rPr>
          <w:rFonts w:ascii="Arial" w:eastAsia="Arial" w:hAnsi="Arial" w:cs="Arial"/>
          <w:i/>
          <w:iCs/>
          <w:u w:color="000000"/>
        </w:rPr>
        <w:t>/</w:t>
      </w:r>
      <w:proofErr w:type="spellStart"/>
      <w:r>
        <w:rPr>
          <w:rFonts w:ascii="Arial" w:eastAsia="Arial" w:hAnsi="Arial" w:cs="Arial"/>
          <w:i/>
          <w:iCs/>
          <w:u w:color="000000"/>
        </w:rPr>
        <w:t>cRel</w:t>
      </w:r>
      <w:proofErr w:type="spellEnd"/>
      <w:r>
        <w:rPr>
          <w:rFonts w:eastAsia="Helvetica" w:hAnsi="Helvetica" w:cs="Helvetica"/>
          <w:i/>
          <w:iCs/>
          <w:u w:color="000000"/>
          <w:vertAlign w:val="superscript"/>
        </w:rPr>
        <w:t>-/-</w:t>
      </w:r>
      <w:r>
        <w:rPr>
          <w:rFonts w:ascii="Arial" w:eastAsia="Arial" w:hAnsi="Arial" w:cs="Arial"/>
          <w:u w:color="000000"/>
        </w:rPr>
        <w:t xml:space="preserve"> mice and stimulated with LPS. Total mRNA levels were measured by RT-PCR, revealing that the </w:t>
      </w:r>
      <w:proofErr w:type="spellStart"/>
      <w:r>
        <w:rPr>
          <w:rFonts w:ascii="Arial" w:eastAsia="Arial" w:hAnsi="Arial" w:cs="Arial"/>
          <w:i/>
          <w:iCs/>
          <w:u w:color="000000"/>
        </w:rPr>
        <w:t>RelA</w:t>
      </w:r>
      <w:proofErr w:type="spellEnd"/>
      <w:r>
        <w:rPr>
          <w:rFonts w:eastAsia="Helvetica" w:hAnsi="Helvetica" w:cs="Helvetica"/>
          <w:i/>
          <w:iCs/>
          <w:u w:color="000000"/>
          <w:vertAlign w:val="superscript"/>
        </w:rPr>
        <w:t>-/-</w:t>
      </w:r>
      <w:r>
        <w:rPr>
          <w:rFonts w:ascii="Arial" w:eastAsia="Arial" w:hAnsi="Arial" w:cs="Arial"/>
          <w:i/>
          <w:iCs/>
          <w:u w:color="000000"/>
        </w:rPr>
        <w:t>/</w:t>
      </w:r>
      <w:proofErr w:type="spellStart"/>
      <w:r>
        <w:rPr>
          <w:rFonts w:ascii="Arial" w:eastAsia="Arial" w:hAnsi="Arial" w:cs="Arial"/>
          <w:i/>
          <w:iCs/>
          <w:u w:color="000000"/>
        </w:rPr>
        <w:t>RelB</w:t>
      </w:r>
      <w:proofErr w:type="spellEnd"/>
      <w:r>
        <w:rPr>
          <w:rFonts w:eastAsia="Helvetica" w:hAnsi="Helvetica" w:cs="Helvetica"/>
          <w:i/>
          <w:iCs/>
          <w:u w:color="000000"/>
          <w:vertAlign w:val="superscript"/>
        </w:rPr>
        <w:t>-/-</w:t>
      </w:r>
      <w:r>
        <w:rPr>
          <w:rFonts w:ascii="Arial" w:eastAsia="Arial" w:hAnsi="Arial" w:cs="Arial"/>
          <w:i/>
          <w:iCs/>
          <w:u w:color="000000"/>
        </w:rPr>
        <w:t>/</w:t>
      </w:r>
      <w:proofErr w:type="spellStart"/>
      <w:r>
        <w:rPr>
          <w:rFonts w:ascii="Arial" w:eastAsia="Arial" w:hAnsi="Arial" w:cs="Arial"/>
          <w:i/>
          <w:iCs/>
          <w:u w:color="000000"/>
        </w:rPr>
        <w:t>cRel</w:t>
      </w:r>
      <w:proofErr w:type="spellEnd"/>
      <w:r>
        <w:rPr>
          <w:rFonts w:eastAsia="Helvetica" w:hAnsi="Helvetica" w:cs="Helvetica"/>
          <w:i/>
          <w:iCs/>
          <w:u w:color="000000"/>
          <w:vertAlign w:val="superscript"/>
        </w:rPr>
        <w:t>-/-</w:t>
      </w:r>
      <w:r>
        <w:rPr>
          <w:rFonts w:ascii="Arial" w:eastAsia="Arial" w:hAnsi="Arial" w:cs="Arial"/>
          <w:u w:color="000000"/>
        </w:rPr>
        <w:t xml:space="preserve"> FLDMs have no appreciable TNF mRNA </w:t>
      </w:r>
      <w:proofErr w:type="gramStart"/>
      <w:r>
        <w:rPr>
          <w:rFonts w:ascii="Arial" w:eastAsia="Arial" w:hAnsi="Arial" w:cs="Arial"/>
          <w:u w:color="000000"/>
        </w:rPr>
        <w:t>production,</w:t>
      </w:r>
      <w:proofErr w:type="gramEnd"/>
      <w:r>
        <w:rPr>
          <w:rFonts w:ascii="Arial" w:eastAsia="Arial" w:hAnsi="Arial" w:cs="Arial"/>
          <w:u w:color="000000"/>
        </w:rPr>
        <w:t xml:space="preserve"> supporting the model that NFκB is essential for TNF gene transcription. To investigate whether IRF3 was involved in TNF gene transcription,</w:t>
      </w:r>
      <w:r>
        <w:rPr>
          <w:rFonts w:ascii="Arial" w:eastAsia="Arial" w:hAnsi="Arial" w:cs="Arial"/>
          <w:i/>
          <w:iCs/>
          <w:u w:color="000000"/>
        </w:rPr>
        <w:t xml:space="preserve"> IRF3</w:t>
      </w:r>
      <w:r>
        <w:rPr>
          <w:rFonts w:eastAsia="Helvetica" w:hAnsi="Helvetica" w:cs="Helvetica"/>
          <w:i/>
          <w:iCs/>
          <w:u w:color="000000"/>
          <w:vertAlign w:val="superscript"/>
        </w:rPr>
        <w:t>-/-</w:t>
      </w:r>
      <w:r>
        <w:rPr>
          <w:rFonts w:ascii="Arial" w:eastAsia="Arial" w:hAnsi="Arial" w:cs="Arial"/>
          <w:i/>
          <w:iCs/>
          <w:u w:color="000000"/>
        </w:rPr>
        <w:t>/IRF7</w:t>
      </w:r>
      <w:r>
        <w:rPr>
          <w:rFonts w:eastAsia="Helvetica" w:hAnsi="Helvetica" w:cs="Helvetica"/>
          <w:i/>
          <w:iCs/>
          <w:u w:color="000000"/>
          <w:vertAlign w:val="superscript"/>
        </w:rPr>
        <w:t>-/-</w:t>
      </w:r>
      <w:r>
        <w:rPr>
          <w:rFonts w:ascii="Arial" w:eastAsia="Arial" w:hAnsi="Arial" w:cs="Arial"/>
          <w:u w:color="000000"/>
        </w:rPr>
        <w:t xml:space="preserve"> BMDMs were stimulated with LPS and TNF mRNA production determined by RT-PCR. This revealed that </w:t>
      </w:r>
      <w:r>
        <w:rPr>
          <w:rFonts w:ascii="Arial" w:eastAsia="Arial" w:hAnsi="Arial" w:cs="Arial"/>
          <w:i/>
          <w:iCs/>
          <w:u w:color="000000"/>
        </w:rPr>
        <w:t>IRF3</w:t>
      </w:r>
      <w:r>
        <w:rPr>
          <w:rFonts w:eastAsia="Helvetica" w:hAnsi="Helvetica" w:cs="Helvetica"/>
          <w:i/>
          <w:iCs/>
          <w:u w:color="000000"/>
          <w:vertAlign w:val="superscript"/>
        </w:rPr>
        <w:t>-/-</w:t>
      </w:r>
      <w:r>
        <w:rPr>
          <w:rFonts w:ascii="Arial" w:eastAsia="Arial" w:hAnsi="Arial" w:cs="Arial"/>
          <w:i/>
          <w:iCs/>
          <w:u w:color="000000"/>
        </w:rPr>
        <w:t>/IRF7</w:t>
      </w:r>
      <w:r>
        <w:rPr>
          <w:rFonts w:eastAsia="Helvetica" w:hAnsi="Helvetica" w:cs="Helvetica"/>
          <w:i/>
          <w:iCs/>
          <w:u w:color="000000"/>
          <w:vertAlign w:val="superscript"/>
        </w:rPr>
        <w:t>-/-</w:t>
      </w:r>
      <w:r>
        <w:rPr>
          <w:rFonts w:ascii="Arial" w:eastAsia="Arial" w:hAnsi="Arial" w:cs="Arial"/>
          <w:u w:color="000000"/>
        </w:rPr>
        <w:t xml:space="preserve"> had no </w:t>
      </w:r>
      <w:r>
        <w:rPr>
          <w:rFonts w:ascii="Arial" w:eastAsia="Arial" w:hAnsi="Arial" w:cs="Arial"/>
          <w:u w:color="000000"/>
        </w:rPr>
        <w:lastRenderedPageBreak/>
        <w:t xml:space="preserve">defects in TNF mRNA production (Fig 2B). To ensure that this was true for nascent TNF production as well, nascent transcript analysis in </w:t>
      </w:r>
      <w:r>
        <w:rPr>
          <w:rFonts w:ascii="Arial" w:eastAsia="Arial" w:hAnsi="Arial" w:cs="Arial"/>
          <w:i/>
          <w:iCs/>
          <w:u w:color="000000"/>
        </w:rPr>
        <w:t>IRF3</w:t>
      </w:r>
      <w:r>
        <w:rPr>
          <w:rFonts w:eastAsia="Helvetica" w:hAnsi="Helvetica" w:cs="Helvetica"/>
          <w:i/>
          <w:iCs/>
          <w:u w:color="000000"/>
          <w:vertAlign w:val="superscript"/>
        </w:rPr>
        <w:t>-/-</w:t>
      </w:r>
      <w:r>
        <w:rPr>
          <w:rFonts w:ascii="Arial" w:eastAsia="Arial" w:hAnsi="Arial" w:cs="Arial"/>
          <w:i/>
          <w:iCs/>
          <w:u w:color="000000"/>
        </w:rPr>
        <w:t>/IRF7</w:t>
      </w:r>
      <w:r>
        <w:rPr>
          <w:rFonts w:eastAsia="Helvetica" w:hAnsi="Helvetica" w:cs="Helvetica"/>
          <w:i/>
          <w:iCs/>
          <w:u w:color="000000"/>
          <w:vertAlign w:val="superscript"/>
        </w:rPr>
        <w:t>-/-</w:t>
      </w:r>
      <w:r>
        <w:rPr>
          <w:rFonts w:ascii="Arial" w:eastAsia="Arial" w:hAnsi="Arial" w:cs="Arial"/>
          <w:u w:color="000000"/>
        </w:rPr>
        <w:t xml:space="preserve"> BMDMs stimulated with LPS demonstrated that there is no defect in TNF gene transcription and that IRF3 activation is not needed for TNF production (Fig 2C).</w:t>
      </w:r>
    </w:p>
    <w:p w14:paraId="7793A928" w14:textId="4C861DA3"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u w:color="000000"/>
        </w:rPr>
        <w:tab/>
      </w:r>
      <w:r w:rsidRPr="008E1292">
        <w:rPr>
          <w:rFonts w:ascii="Arial" w:eastAsia="Arial" w:hAnsi="Arial" w:cs="Arial"/>
          <w:highlight w:val="yellow"/>
          <w:u w:color="000000"/>
          <w:rPrChange w:id="23" w:author="zhang Cheng" w:date="2014-03-24T12:00:00Z">
            <w:rPr>
              <w:rFonts w:ascii="Arial" w:eastAsia="Arial" w:hAnsi="Arial" w:cs="Arial"/>
              <w:u w:color="000000"/>
            </w:rPr>
          </w:rPrChange>
        </w:rPr>
        <w:t>TNF nascent transcript analysis</w:t>
      </w:r>
      <w:r>
        <w:rPr>
          <w:rFonts w:ascii="Arial" w:eastAsia="Arial" w:hAnsi="Arial" w:cs="Arial"/>
          <w:u w:color="000000"/>
        </w:rPr>
        <w:t xml:space="preserve"> in LPS-stimulated macrophages revealed differential control between TRIF and MyD88. </w:t>
      </w:r>
      <w:commentRangeStart w:id="24"/>
      <w:r>
        <w:rPr>
          <w:rFonts w:ascii="Arial" w:eastAsia="Arial" w:hAnsi="Arial" w:cs="Arial"/>
          <w:u w:color="000000"/>
        </w:rPr>
        <w:t xml:space="preserve">As </w:t>
      </w:r>
      <w:proofErr w:type="spellStart"/>
      <w:r>
        <w:rPr>
          <w:rFonts w:ascii="Arial" w:eastAsia="Arial" w:hAnsi="Arial" w:cs="Arial"/>
          <w:u w:color="000000"/>
        </w:rPr>
        <w:t>NFkB</w:t>
      </w:r>
      <w:proofErr w:type="spellEnd"/>
      <w:r>
        <w:rPr>
          <w:rFonts w:ascii="Arial" w:eastAsia="Arial" w:hAnsi="Arial" w:cs="Arial"/>
          <w:u w:color="000000"/>
        </w:rPr>
        <w:t xml:space="preserve"> was confirmed to be the transcription factor solely responsible for TNF transcription, we sought to characterize </w:t>
      </w:r>
      <w:proofErr w:type="spellStart"/>
      <w:r>
        <w:rPr>
          <w:rFonts w:ascii="Arial" w:eastAsia="Arial" w:hAnsi="Arial" w:cs="Arial"/>
          <w:u w:color="000000"/>
        </w:rPr>
        <w:t>NFkB</w:t>
      </w:r>
      <w:proofErr w:type="spellEnd"/>
      <w:r>
        <w:rPr>
          <w:rFonts w:ascii="Arial" w:eastAsia="Arial" w:hAnsi="Arial" w:cs="Arial"/>
          <w:u w:color="000000"/>
        </w:rPr>
        <w:t xml:space="preserve"> activation in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and </w:t>
      </w:r>
      <w:commentRangeEnd w:id="24"/>
      <w:r w:rsidR="008E1292">
        <w:rPr>
          <w:rStyle w:val="CommentReference"/>
          <w:rFonts w:ascii="Times New Roman" w:hAnsi="Times New Roman" w:cs="Times New Roman"/>
          <w:color w:val="auto"/>
        </w:rPr>
        <w:commentReference w:id="24"/>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BMDMs in response to LPS. Electrophoretic Mobility Shift Assay (EMSA) using a G1G2 probe with </w:t>
      </w:r>
      <w:proofErr w:type="spellStart"/>
      <w:r>
        <w:rPr>
          <w:rFonts w:ascii="Arial" w:eastAsia="Arial" w:hAnsi="Arial" w:cs="Arial"/>
          <w:u w:color="000000"/>
        </w:rPr>
        <w:t>NFkB</w:t>
      </w:r>
      <w:proofErr w:type="spellEnd"/>
      <w:r>
        <w:rPr>
          <w:rFonts w:ascii="Arial" w:eastAsia="Arial" w:hAnsi="Arial" w:cs="Arial"/>
          <w:u w:color="000000"/>
        </w:rPr>
        <w:t xml:space="preserve"> binding sites revealed that </w:t>
      </w:r>
      <w:proofErr w:type="spellStart"/>
      <w:r>
        <w:rPr>
          <w:rFonts w:ascii="Arial" w:eastAsia="Arial" w:hAnsi="Arial" w:cs="Arial"/>
          <w:u w:color="000000"/>
        </w:rPr>
        <w:t>NFkB</w:t>
      </w:r>
      <w:proofErr w:type="spellEnd"/>
      <w:r>
        <w:rPr>
          <w:rFonts w:ascii="Arial" w:eastAsia="Arial" w:hAnsi="Arial" w:cs="Arial"/>
          <w:u w:color="000000"/>
        </w:rPr>
        <w:t xml:space="preserve"> activation is decreased in both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and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(Fig 2D). The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have normal early activation (0-30 minutes) but significantly decreased activation following; conversely,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have decreased early activation, but late activation (45 minutes to 4 hours) is unchanged compared to </w:t>
      </w:r>
      <w:proofErr w:type="gramStart"/>
      <w:r>
        <w:rPr>
          <w:rFonts w:ascii="Arial" w:eastAsia="Arial" w:hAnsi="Arial" w:cs="Arial"/>
          <w:u w:color="000000"/>
        </w:rPr>
        <w:t>wild-type</w:t>
      </w:r>
      <w:proofErr w:type="gramEnd"/>
      <w:r>
        <w:rPr>
          <w:rFonts w:ascii="Arial" w:eastAsia="Arial" w:hAnsi="Arial" w:cs="Arial"/>
          <w:u w:color="000000"/>
        </w:rPr>
        <w:t xml:space="preserve">. </w:t>
      </w:r>
      <w:commentRangeStart w:id="25"/>
      <w:r>
        <w:rPr>
          <w:rFonts w:ascii="Arial" w:eastAsia="Arial" w:hAnsi="Arial" w:cs="Arial"/>
          <w:u w:color="000000"/>
        </w:rPr>
        <w:t xml:space="preserve">Given that TRIF and MyD88-mediated </w:t>
      </w:r>
      <w:proofErr w:type="spellStart"/>
      <w:r>
        <w:rPr>
          <w:rFonts w:ascii="Arial" w:eastAsia="Arial" w:hAnsi="Arial" w:cs="Arial"/>
          <w:u w:color="000000"/>
        </w:rPr>
        <w:t>NFkB</w:t>
      </w:r>
      <w:proofErr w:type="spellEnd"/>
      <w:r>
        <w:rPr>
          <w:rFonts w:ascii="Arial" w:eastAsia="Arial" w:hAnsi="Arial" w:cs="Arial"/>
          <w:u w:color="000000"/>
        </w:rPr>
        <w:t xml:space="preserve"> activation is what drives the transcription of the TNF gene, this allows us to create a computational module for nascent TNF RNA using </w:t>
      </w:r>
      <w:proofErr w:type="spellStart"/>
      <w:r>
        <w:rPr>
          <w:rFonts w:ascii="Arial" w:eastAsia="Arial" w:hAnsi="Arial" w:cs="Arial"/>
          <w:u w:color="000000"/>
        </w:rPr>
        <w:t>NFkB</w:t>
      </w:r>
      <w:proofErr w:type="spellEnd"/>
      <w:r>
        <w:rPr>
          <w:rFonts w:ascii="Arial" w:eastAsia="Arial" w:hAnsi="Arial" w:cs="Arial"/>
          <w:u w:color="000000"/>
        </w:rPr>
        <w:t xml:space="preserve"> activity as an input (Fig 2E). </w:t>
      </w:r>
      <w:commentRangeEnd w:id="25"/>
      <w:r w:rsidR="008E1292">
        <w:rPr>
          <w:rStyle w:val="CommentReference"/>
          <w:rFonts w:ascii="Times New Roman" w:hAnsi="Times New Roman" w:cs="Times New Roman"/>
          <w:color w:val="auto"/>
        </w:rPr>
        <w:commentReference w:id="25"/>
      </w:r>
      <w:r>
        <w:rPr>
          <w:rFonts w:ascii="Arial" w:eastAsia="Arial" w:hAnsi="Arial" w:cs="Arial"/>
          <w:u w:color="000000"/>
        </w:rPr>
        <w:t xml:space="preserve">This simple model consists of a TNF gene containing </w:t>
      </w:r>
      <w:del w:id="26" w:author="zhang Cheng" w:date="2014-03-24T12:07:00Z">
        <w:r w:rsidDel="00AC2BC9">
          <w:rPr>
            <w:rFonts w:ascii="Arial" w:eastAsia="Arial" w:hAnsi="Arial" w:cs="Arial"/>
            <w:u w:color="000000"/>
          </w:rPr>
          <w:delText xml:space="preserve">three </w:delText>
        </w:r>
      </w:del>
      <w:ins w:id="27" w:author="zhang Cheng" w:date="2014-03-24T12:07:00Z">
        <w:r w:rsidR="00AC2BC9">
          <w:rPr>
            <w:rFonts w:ascii="Arial" w:eastAsia="Arial" w:hAnsi="Arial" w:cs="Arial"/>
            <w:u w:color="000000"/>
          </w:rPr>
          <w:t xml:space="preserve">two </w:t>
        </w:r>
      </w:ins>
      <w:proofErr w:type="spellStart"/>
      <w:proofErr w:type="gramStart"/>
      <w:r>
        <w:rPr>
          <w:rFonts w:ascii="Arial" w:eastAsia="Arial" w:hAnsi="Arial" w:cs="Arial"/>
          <w:u w:color="000000"/>
        </w:rPr>
        <w:t>kB</w:t>
      </w:r>
      <w:proofErr w:type="spellEnd"/>
      <w:proofErr w:type="gramEnd"/>
      <w:r>
        <w:rPr>
          <w:rFonts w:ascii="Arial" w:eastAsia="Arial" w:hAnsi="Arial" w:cs="Arial"/>
          <w:u w:color="000000"/>
        </w:rPr>
        <w:t xml:space="preserve"> sites, where </w:t>
      </w:r>
      <w:proofErr w:type="spellStart"/>
      <w:r>
        <w:rPr>
          <w:rFonts w:ascii="Arial" w:eastAsia="Arial" w:hAnsi="Arial" w:cs="Arial"/>
          <w:u w:color="000000"/>
        </w:rPr>
        <w:t>NFkB</w:t>
      </w:r>
      <w:proofErr w:type="spellEnd"/>
      <w:r>
        <w:rPr>
          <w:rFonts w:ascii="Arial" w:eastAsia="Arial" w:hAnsi="Arial" w:cs="Arial"/>
          <w:u w:color="000000"/>
        </w:rPr>
        <w:t xml:space="preserve"> is able to bind. Upon </w:t>
      </w:r>
      <w:proofErr w:type="spellStart"/>
      <w:r>
        <w:rPr>
          <w:rFonts w:ascii="Arial" w:eastAsia="Arial" w:hAnsi="Arial" w:cs="Arial"/>
          <w:u w:color="000000"/>
        </w:rPr>
        <w:t>NFkB</w:t>
      </w:r>
      <w:proofErr w:type="spellEnd"/>
      <w:r>
        <w:rPr>
          <w:rFonts w:ascii="Arial" w:eastAsia="Arial" w:hAnsi="Arial" w:cs="Arial"/>
          <w:u w:color="000000"/>
        </w:rPr>
        <w:t xml:space="preserve"> binding, the activity of which is determined through quantification of EMSA experiments, </w:t>
      </w:r>
      <w:del w:id="28" w:author="zhang Cheng" w:date="2014-03-24T12:08:00Z">
        <w:r w:rsidDel="00AC2BC9">
          <w:rPr>
            <w:rFonts w:ascii="Arial" w:eastAsia="Arial" w:hAnsi="Arial" w:cs="Arial"/>
            <w:u w:color="000000"/>
          </w:rPr>
          <w:delText>non-processed</w:delText>
        </w:r>
      </w:del>
      <w:ins w:id="29" w:author="zhang Cheng" w:date="2014-03-24T12:08:00Z">
        <w:r w:rsidR="00AC2BC9">
          <w:rPr>
            <w:rFonts w:ascii="Arial" w:eastAsia="Arial" w:hAnsi="Arial" w:cs="Arial"/>
            <w:u w:color="000000"/>
          </w:rPr>
          <w:t>nascent</w:t>
        </w:r>
      </w:ins>
      <w:r>
        <w:rPr>
          <w:rFonts w:ascii="Arial" w:eastAsia="Arial" w:hAnsi="Arial" w:cs="Arial"/>
          <w:u w:color="000000"/>
        </w:rPr>
        <w:t xml:space="preserve"> TNF RNA is produced, which can be processed into mRNA</w:t>
      </w:r>
      <w:del w:id="30" w:author="zhang Cheng" w:date="2014-03-24T12:08:00Z">
        <w:r w:rsidDel="00AC2BC9">
          <w:rPr>
            <w:rFonts w:ascii="Arial" w:eastAsia="Arial" w:hAnsi="Arial" w:cs="Arial"/>
            <w:u w:color="000000"/>
          </w:rPr>
          <w:delText xml:space="preserve"> and degraded</w:delText>
        </w:r>
      </w:del>
      <w:r>
        <w:rPr>
          <w:rFonts w:ascii="Arial" w:eastAsia="Arial" w:hAnsi="Arial" w:cs="Arial"/>
          <w:u w:color="000000"/>
        </w:rPr>
        <w:t xml:space="preserve">. In this mathematical model, the rate of nascent TNF transcription can be determined by </w:t>
      </w:r>
      <w:del w:id="31" w:author="zhang Cheng" w:date="2014-03-24T12:08:00Z">
        <w:r w:rsidDel="00AC2BC9">
          <w:rPr>
            <w:rFonts w:ascii="Arial" w:eastAsia="Arial" w:hAnsi="Arial" w:cs="Arial"/>
            <w:u w:color="000000"/>
          </w:rPr>
          <w:delText xml:space="preserve">combining </w:delText>
        </w:r>
      </w:del>
      <w:r>
        <w:rPr>
          <w:rFonts w:ascii="Arial" w:eastAsia="Arial" w:hAnsi="Arial" w:cs="Arial"/>
          <w:u w:color="000000"/>
        </w:rPr>
        <w:t xml:space="preserve">a Hill equation based on </w:t>
      </w:r>
      <w:proofErr w:type="spellStart"/>
      <w:r>
        <w:rPr>
          <w:rFonts w:ascii="Arial" w:eastAsia="Arial" w:hAnsi="Arial" w:cs="Arial"/>
          <w:u w:color="000000"/>
        </w:rPr>
        <w:t>NFkB</w:t>
      </w:r>
      <w:proofErr w:type="spellEnd"/>
      <w:r>
        <w:rPr>
          <w:rFonts w:ascii="Arial" w:eastAsia="Arial" w:hAnsi="Arial" w:cs="Arial"/>
          <w:u w:color="000000"/>
        </w:rPr>
        <w:t xml:space="preserve"> activity and promoter binding sites, and a mass action equation for nascent processing</w:t>
      </w:r>
      <w:ins w:id="32" w:author="zhang Cheng" w:date="2014-03-24T12:09:00Z">
        <w:r w:rsidR="00AC2BC9">
          <w:rPr>
            <w:rFonts w:ascii="Arial" w:eastAsia="Arial" w:hAnsi="Arial" w:cs="Arial"/>
            <w:u w:color="000000"/>
          </w:rPr>
          <w:t xml:space="preserve"> (</w:t>
        </w:r>
        <w:proofErr w:type="spellStart"/>
        <w:r w:rsidR="00AC2BC9">
          <w:rPr>
            <w:rFonts w:ascii="Arial" w:eastAsia="Arial" w:hAnsi="Arial" w:cs="Arial"/>
            <w:u w:color="000000"/>
          </w:rPr>
          <w:t>Eq</w:t>
        </w:r>
        <w:proofErr w:type="spellEnd"/>
        <w:r w:rsidR="00AC2BC9">
          <w:rPr>
            <w:rFonts w:ascii="Arial" w:eastAsia="Arial" w:hAnsi="Arial" w:cs="Arial"/>
            <w:u w:color="000000"/>
          </w:rPr>
          <w:t xml:space="preserve"> 1.)</w:t>
        </w:r>
      </w:ins>
      <w:r>
        <w:rPr>
          <w:rFonts w:ascii="Arial" w:eastAsia="Arial" w:hAnsi="Arial" w:cs="Arial"/>
          <w:u w:color="000000"/>
        </w:rPr>
        <w:t xml:space="preserve">. Previous work as shown that PKR activity is important for processing nascent TNF RNA to mRNA (REF), and that this process is at least partially mediated by MyD88 (REF). Given that MyD88 and TRIF both contribute to p38 and ERK activation, which are upstream of PKR, in the computational module MyD88 and TRIF equally contribute to nascent RNA processing. </w:t>
      </w:r>
      <w:commentRangeStart w:id="33"/>
      <w:r>
        <w:rPr>
          <w:rFonts w:ascii="Arial" w:eastAsia="Arial" w:hAnsi="Arial" w:cs="Arial"/>
          <w:u w:color="000000"/>
        </w:rPr>
        <w:t xml:space="preserve">Using experimentally determined </w:t>
      </w:r>
      <w:proofErr w:type="spellStart"/>
      <w:r>
        <w:rPr>
          <w:rFonts w:ascii="Arial" w:eastAsia="Arial" w:hAnsi="Arial" w:cs="Arial"/>
          <w:u w:color="000000"/>
        </w:rPr>
        <w:t>NFkB</w:t>
      </w:r>
      <w:proofErr w:type="spellEnd"/>
      <w:r>
        <w:rPr>
          <w:rFonts w:ascii="Arial" w:eastAsia="Arial" w:hAnsi="Arial" w:cs="Arial"/>
          <w:u w:color="000000"/>
        </w:rPr>
        <w:t xml:space="preserve"> activity in LPS-induced signaling as an input, this model is able to recapitulate the experimentally determined nascent TNF RNA transcription seen in WT,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and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BMDMs</w:t>
      </w:r>
      <w:commentRangeEnd w:id="33"/>
      <w:r w:rsidR="00AC2BC9">
        <w:rPr>
          <w:rStyle w:val="CommentReference"/>
          <w:rFonts w:ascii="Times New Roman" w:hAnsi="Times New Roman" w:cs="Times New Roman"/>
          <w:color w:val="auto"/>
        </w:rPr>
        <w:commentReference w:id="33"/>
      </w:r>
      <w:r>
        <w:rPr>
          <w:rFonts w:ascii="Arial" w:eastAsia="Arial" w:hAnsi="Arial" w:cs="Arial"/>
          <w:u w:color="000000"/>
        </w:rPr>
        <w:t xml:space="preserve"> (Fig 2F).</w:t>
      </w:r>
    </w:p>
    <w:p w14:paraId="76CD4A2E" w14:textId="77777777" w:rsidR="00D91058" w:rsidRDefault="00D91058">
      <w:pPr>
        <w:pStyle w:val="Default"/>
        <w:tabs>
          <w:tab w:val="left" w:pos="720"/>
        </w:tabs>
        <w:spacing w:line="360" w:lineRule="auto"/>
        <w:rPr>
          <w:rFonts w:ascii="Arial" w:eastAsia="Arial" w:hAnsi="Arial" w:cs="Arial"/>
          <w:u w:color="000000"/>
        </w:rPr>
      </w:pPr>
    </w:p>
    <w:p w14:paraId="3CA3C138" w14:textId="77777777" w:rsidR="00D91058" w:rsidRDefault="008A1036">
      <w:pPr>
        <w:pStyle w:val="Default"/>
        <w:tabs>
          <w:tab w:val="left" w:pos="720"/>
        </w:tabs>
        <w:spacing w:line="360" w:lineRule="auto"/>
        <w:rPr>
          <w:rFonts w:ascii="Arial" w:eastAsia="Arial" w:hAnsi="Arial" w:cs="Arial"/>
          <w:i/>
          <w:iCs/>
          <w:u w:color="000000"/>
        </w:rPr>
      </w:pPr>
      <w:r>
        <w:rPr>
          <w:rFonts w:ascii="Arial" w:eastAsia="Arial" w:hAnsi="Arial" w:cs="Arial"/>
          <w:i/>
          <w:iCs/>
          <w:u w:color="000000"/>
        </w:rPr>
        <w:t>Control of mRNA decay by TRIF-p38-MK2 potentiates mRNA expression stimulus-specifically.</w:t>
      </w:r>
    </w:p>
    <w:p w14:paraId="71385A95"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i/>
          <w:iCs/>
          <w:u w:color="000000"/>
        </w:rPr>
        <w:tab/>
      </w:r>
      <w:r>
        <w:rPr>
          <w:rFonts w:ascii="Arial" w:eastAsia="Arial" w:hAnsi="Arial" w:cs="Arial"/>
          <w:u w:color="000000"/>
        </w:rPr>
        <w:t xml:space="preserve">Previous reports have shown that the half-life of TNF mRNA can be modulated during TLR signaling, through a process whereby constitutive TNF mRNA degradation is inhibited. While it is clear that this process is important for the temporal dynamics of TNF production in TLR signaling, what is not clear is whether this mRNA stabilization process is controlled by MyD88, TRIF, or some combination of the two adaptors; while some reports have suggested that TRIF is needed for TNF mRNA stabilization, others have reported that TRIF is dispensable </w:t>
      </w:r>
      <w:r>
        <w:rPr>
          <w:rFonts w:ascii="Arial" w:eastAsia="Arial" w:hAnsi="Arial" w:cs="Arial"/>
          <w:u w:color="000000"/>
        </w:rPr>
        <w:lastRenderedPageBreak/>
        <w:t xml:space="preserve">for stabilization, and further some have claimed that MyD88 is primarily responsible for control of TNF mRNA decay. </w:t>
      </w:r>
      <w:commentRangeStart w:id="34"/>
      <w:r>
        <w:rPr>
          <w:rFonts w:ascii="Arial" w:eastAsia="Arial" w:hAnsi="Arial" w:cs="Arial"/>
          <w:u w:color="000000"/>
        </w:rPr>
        <w:t xml:space="preserve">The differing conclusions in these reports, combined with the discrepancy between nascent TNF RNA production levels and whole-cell TNF mRNA levels in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BMDMs in response to LPS, prompted us to investigate first which stimuli activate the pathways leading to TNF mRNA stabilization, as well as which TLR adaptor, or combination of both, control these processes. </w:t>
      </w:r>
      <w:commentRangeEnd w:id="34"/>
      <w:r w:rsidR="00BE2982">
        <w:rPr>
          <w:rStyle w:val="CommentReference"/>
          <w:rFonts w:ascii="Times New Roman" w:hAnsi="Times New Roman" w:cs="Times New Roman"/>
          <w:color w:val="auto"/>
        </w:rPr>
        <w:commentReference w:id="34"/>
      </w:r>
    </w:p>
    <w:p w14:paraId="19F7ECC9"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u w:color="000000"/>
        </w:rPr>
        <w:tab/>
        <w:t xml:space="preserve">To investigate the stimulus-specific half-life control of TNF mRNA, wild-type BMDMs were stimulated with TNF alone, which induces TNF mRNA expression but not TNF mRNA stabilization, or TNF and LPS. Wild-type BMDMs were treated with stimulus for 30 minutes, and then treated with </w:t>
      </w:r>
      <w:proofErr w:type="spellStart"/>
      <w:r>
        <w:rPr>
          <w:rFonts w:ascii="Arial" w:eastAsia="Arial" w:hAnsi="Arial" w:cs="Arial"/>
          <w:u w:color="000000"/>
        </w:rPr>
        <w:t>actinomycin</w:t>
      </w:r>
      <w:proofErr w:type="spellEnd"/>
      <w:r>
        <w:rPr>
          <w:rFonts w:ascii="Arial" w:eastAsia="Arial" w:hAnsi="Arial" w:cs="Arial"/>
          <w:u w:color="000000"/>
        </w:rPr>
        <w:t xml:space="preserve">-D, a drug which </w:t>
      </w:r>
      <w:proofErr w:type="spellStart"/>
      <w:r>
        <w:rPr>
          <w:rFonts w:ascii="Arial" w:eastAsia="Arial" w:hAnsi="Arial" w:cs="Arial"/>
          <w:u w:color="000000"/>
        </w:rPr>
        <w:t>intercolates</w:t>
      </w:r>
      <w:proofErr w:type="spellEnd"/>
      <w:r>
        <w:rPr>
          <w:rFonts w:ascii="Arial" w:eastAsia="Arial" w:hAnsi="Arial" w:cs="Arial"/>
          <w:u w:color="000000"/>
        </w:rPr>
        <w:t xml:space="preserve"> into DNA and arrests transcription. TNF mRNA levels are measured by RT-PCR in 15 minute increments following </w:t>
      </w:r>
      <w:proofErr w:type="spellStart"/>
      <w:r>
        <w:rPr>
          <w:rFonts w:ascii="Arial" w:eastAsia="Arial" w:hAnsi="Arial" w:cs="Arial"/>
          <w:u w:color="000000"/>
        </w:rPr>
        <w:t>actinomycin</w:t>
      </w:r>
      <w:proofErr w:type="spellEnd"/>
      <w:r>
        <w:rPr>
          <w:rFonts w:ascii="Arial" w:eastAsia="Arial" w:hAnsi="Arial" w:cs="Arial"/>
          <w:u w:color="000000"/>
        </w:rPr>
        <w:t xml:space="preserve">-D treatment, and trend lines constructed to determine mRNA half-lives. Stimulation with TNF set a baseline of constitutive TNF mRNA half-life of around 10 minutes (Fig 3A). When stimulated in conjunction with LPS, the half-life of TNF mRNA increased 3.5 fold to 35 minutes. To determine whether this LPS-induced stabilization of TNF mRNA was TRIF or MyD88-specific, we stimulated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and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BMDMs with LPS followed by treatment with </w:t>
      </w:r>
      <w:proofErr w:type="spellStart"/>
      <w:proofErr w:type="gramStart"/>
      <w:r>
        <w:rPr>
          <w:rFonts w:ascii="Arial" w:eastAsia="Arial" w:hAnsi="Arial" w:cs="Arial"/>
          <w:u w:color="000000"/>
        </w:rPr>
        <w:t>actinomycin</w:t>
      </w:r>
      <w:proofErr w:type="spellEnd"/>
      <w:r>
        <w:rPr>
          <w:rFonts w:ascii="Arial" w:eastAsia="Arial" w:hAnsi="Arial" w:cs="Arial"/>
          <w:u w:color="000000"/>
        </w:rPr>
        <w:t>-d</w:t>
      </w:r>
      <w:proofErr w:type="gramEnd"/>
      <w:r>
        <w:rPr>
          <w:rFonts w:ascii="Arial" w:eastAsia="Arial" w:hAnsi="Arial" w:cs="Arial"/>
          <w:u w:color="000000"/>
        </w:rPr>
        <w:t xml:space="preserve">. This revealed that while the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showed no decrease in LPS-induced TNF mRNA half-life compared to </w:t>
      </w:r>
      <w:proofErr w:type="gramStart"/>
      <w:r>
        <w:rPr>
          <w:rFonts w:ascii="Arial" w:eastAsia="Arial" w:hAnsi="Arial" w:cs="Arial"/>
          <w:u w:color="000000"/>
        </w:rPr>
        <w:t>wild-type</w:t>
      </w:r>
      <w:proofErr w:type="gramEnd"/>
      <w:r>
        <w:rPr>
          <w:rFonts w:ascii="Arial" w:eastAsia="Arial" w:hAnsi="Arial" w:cs="Arial"/>
          <w:u w:color="000000"/>
        </w:rPr>
        <w:t xml:space="preserve">, the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showed a complete loss of the LPS-induced mRNA stabilization, with a half-life of 10 minutes (Fig 3A). </w:t>
      </w:r>
      <w:commentRangeStart w:id="35"/>
      <w:r>
        <w:rPr>
          <w:rFonts w:ascii="Arial" w:eastAsia="Arial" w:hAnsi="Arial" w:cs="Arial"/>
          <w:u w:color="000000"/>
        </w:rPr>
        <w:t>This data demonstrates that TRIF, and not MyD88, is necessary for TNF mRNA stabilization in macrophages</w:t>
      </w:r>
      <w:commentRangeEnd w:id="35"/>
      <w:r w:rsidR="00BE2982">
        <w:rPr>
          <w:rStyle w:val="CommentReference"/>
          <w:rFonts w:ascii="Times New Roman" w:hAnsi="Times New Roman" w:cs="Times New Roman"/>
          <w:color w:val="auto"/>
        </w:rPr>
        <w:commentReference w:id="35"/>
      </w:r>
      <w:r>
        <w:rPr>
          <w:rFonts w:ascii="Arial" w:eastAsia="Arial" w:hAnsi="Arial" w:cs="Arial"/>
          <w:u w:color="000000"/>
        </w:rPr>
        <w:t xml:space="preserve">. To determine whether this stabilization was p38-dependent, 30 minutes prior to LPS stimulation, wild-type BMDMs were treated with p38 inhibitor. After </w:t>
      </w:r>
      <w:proofErr w:type="spellStart"/>
      <w:r>
        <w:rPr>
          <w:rFonts w:ascii="Arial" w:eastAsia="Arial" w:hAnsi="Arial" w:cs="Arial"/>
          <w:u w:color="000000"/>
        </w:rPr>
        <w:t>actinomycin</w:t>
      </w:r>
      <w:proofErr w:type="spellEnd"/>
      <w:r>
        <w:rPr>
          <w:rFonts w:ascii="Arial" w:eastAsia="Arial" w:hAnsi="Arial" w:cs="Arial"/>
          <w:u w:color="000000"/>
        </w:rPr>
        <w:t xml:space="preserve">-D treatment, </w:t>
      </w:r>
      <w:r w:rsidRPr="00BE2982">
        <w:rPr>
          <w:rFonts w:ascii="Arial" w:eastAsia="Arial" w:hAnsi="Arial" w:cs="Arial"/>
          <w:highlight w:val="yellow"/>
          <w:u w:color="000000"/>
          <w:rPrChange w:id="36" w:author="zhang Cheng" w:date="2014-03-24T12:21:00Z">
            <w:rPr>
              <w:rFonts w:ascii="Arial" w:eastAsia="Arial" w:hAnsi="Arial" w:cs="Arial"/>
              <w:u w:color="000000"/>
            </w:rPr>
          </w:rPrChange>
        </w:rPr>
        <w:t>p38-inhibitor</w:t>
      </w:r>
      <w:r>
        <w:rPr>
          <w:rFonts w:ascii="Arial" w:eastAsia="Arial" w:hAnsi="Arial" w:cs="Arial"/>
          <w:u w:color="000000"/>
        </w:rPr>
        <w:t xml:space="preserve"> treated TNF mRNA half-life was determined by RT-PCR to be around 13 minutes, showing that the TRIF mediates TNF mRNA stabilization through p38 (Figure 3B).</w:t>
      </w:r>
    </w:p>
    <w:p w14:paraId="574388CD"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u w:color="000000"/>
        </w:rPr>
        <w:tab/>
      </w:r>
      <w:r w:rsidRPr="00BE2982">
        <w:rPr>
          <w:rFonts w:ascii="Arial" w:eastAsia="Arial" w:hAnsi="Arial" w:cs="Arial"/>
          <w:highlight w:val="yellow"/>
          <w:u w:color="000000"/>
          <w:rPrChange w:id="37" w:author="zhang Cheng" w:date="2014-03-24T12:21:00Z">
            <w:rPr>
              <w:rFonts w:ascii="Arial" w:eastAsia="Arial" w:hAnsi="Arial" w:cs="Arial"/>
              <w:u w:color="000000"/>
            </w:rPr>
          </w:rPrChange>
        </w:rPr>
        <w:t>As p38 and ERK pathways have been implicated in the control of post-transcriptional processing of TNF mRNA, and both TRIF and p38 are essential for stabilization of TNF mRNA, we sought to characterize the activation of the p38 and ERK pathways</w:t>
      </w:r>
      <w:r>
        <w:rPr>
          <w:rFonts w:ascii="Arial" w:eastAsia="Arial" w:hAnsi="Arial" w:cs="Arial"/>
          <w:u w:color="000000"/>
        </w:rPr>
        <w:t xml:space="preserve">. Since 30-90 minutes after LPS stimulation is the timeframe within the mRNA half-lives are measured, western blots for phopsho-p38 and </w:t>
      </w:r>
      <w:proofErr w:type="spellStart"/>
      <w:r>
        <w:rPr>
          <w:rFonts w:ascii="Arial" w:eastAsia="Arial" w:hAnsi="Arial" w:cs="Arial"/>
          <w:u w:color="000000"/>
        </w:rPr>
        <w:t>phospho</w:t>
      </w:r>
      <w:proofErr w:type="spellEnd"/>
      <w:r>
        <w:rPr>
          <w:rFonts w:ascii="Arial" w:eastAsia="Arial" w:hAnsi="Arial" w:cs="Arial"/>
          <w:u w:color="000000"/>
        </w:rPr>
        <w:t xml:space="preserve">-ERK in LPS stimulated </w:t>
      </w:r>
      <w:proofErr w:type="gramStart"/>
      <w:r>
        <w:rPr>
          <w:rFonts w:ascii="Arial" w:eastAsia="Arial" w:hAnsi="Arial" w:cs="Arial"/>
          <w:u w:color="000000"/>
        </w:rPr>
        <w:t>wild-type</w:t>
      </w:r>
      <w:proofErr w:type="gramEnd"/>
      <w:r>
        <w:rPr>
          <w:rFonts w:ascii="Arial" w:eastAsia="Arial" w:hAnsi="Arial" w:cs="Arial"/>
          <w:u w:color="000000"/>
        </w:rPr>
        <w:t xml:space="preserve">,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and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BMDMs were performed (Fig 3C). This revealed that from 30 to 90 minutes,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BMDMs have decreased p38 activation. Similarly, while ERK activation dynamics are more transient than p38 activation dynamics,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BMDMs showed decreased ERK activation from 30-60 minutes. Given that previous reports had showed that the MAPK target MK2 is important for TNF mRNA stabilization and translation, we performed western blots for phospho-MK2 as well. This </w:t>
      </w:r>
      <w:r>
        <w:rPr>
          <w:rFonts w:ascii="Arial" w:eastAsia="Arial" w:hAnsi="Arial" w:cs="Arial"/>
          <w:u w:color="000000"/>
        </w:rPr>
        <w:lastRenderedPageBreak/>
        <w:t xml:space="preserve">revealed that while the </w:t>
      </w:r>
      <w:r>
        <w:rPr>
          <w:rFonts w:eastAsia="Helvetica" w:hAnsi="Helvetica" w:cs="Helvetica"/>
          <w:i/>
          <w:iCs/>
          <w:u w:color="000000"/>
        </w:rPr>
        <w:t>MyD88</w:t>
      </w:r>
      <w:r>
        <w:rPr>
          <w:rFonts w:eastAsia="Helvetica" w:hAnsi="Helvetica" w:cs="Helvetica"/>
          <w:i/>
          <w:iCs/>
          <w:u w:color="000000"/>
          <w:vertAlign w:val="superscript"/>
        </w:rPr>
        <w:t xml:space="preserve">-/- </w:t>
      </w:r>
      <w:r>
        <w:rPr>
          <w:rFonts w:ascii="Arial" w:eastAsia="Arial" w:hAnsi="Arial" w:cs="Arial"/>
          <w:u w:color="000000"/>
        </w:rPr>
        <w:t xml:space="preserve">may have slightly decreased activity at 30 minutes only, the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have decreased MK2 activity from 30-60 minutes. To determine whether this MK2 phosphorylation is p38 or ERK-dependent, WT BMDMs were pre-treated with p38 or ERK inhibitor for 1 hour prior to LPS stimulation, and western blots for phospho-MK2 performed (Fig 3D). </w:t>
      </w:r>
      <w:r w:rsidRPr="00C03A17">
        <w:rPr>
          <w:rFonts w:ascii="Arial" w:eastAsia="Arial" w:hAnsi="Arial" w:cs="Arial"/>
          <w:highlight w:val="yellow"/>
          <w:u w:color="000000"/>
          <w:rPrChange w:id="38" w:author="zhang Cheng" w:date="2014-03-24T13:23:00Z">
            <w:rPr>
              <w:rFonts w:ascii="Arial" w:eastAsia="Arial" w:hAnsi="Arial" w:cs="Arial"/>
              <w:u w:color="000000"/>
            </w:rPr>
          </w:rPrChange>
        </w:rPr>
        <w:t>This revealed that p38, and not ERK, is essential for MK2 activation</w:t>
      </w:r>
      <w:r>
        <w:rPr>
          <w:rFonts w:ascii="Arial" w:eastAsia="Arial" w:hAnsi="Arial" w:cs="Arial"/>
          <w:u w:color="000000"/>
        </w:rPr>
        <w:t xml:space="preserve">, as p38 inhibition completely abolished phosphorylation of MK2, while ERK inhibition had no effect. Previous reports have shown that the MK2 target TTP is a primary regulator of TNF mRNA degradation. We found that phosphorylation of TTP, which leads to its inactivation and prevents TNF mRNA degradation, is decreased in p38-inhibitor treated wild-type BMDMs stimulated with LPS, but not significantly in ERK-inhibitor treated cells (Fig 3D). </w:t>
      </w:r>
    </w:p>
    <w:p w14:paraId="54E3F9A3" w14:textId="01CAA83E"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u w:color="000000"/>
        </w:rPr>
        <w:tab/>
        <w:t xml:space="preserve">These results </w:t>
      </w:r>
      <w:del w:id="39" w:author="zhang Cheng" w:date="2014-03-24T13:26:00Z">
        <w:r w:rsidDel="00591267">
          <w:rPr>
            <w:rFonts w:ascii="Arial" w:eastAsia="Arial" w:hAnsi="Arial" w:cs="Arial"/>
            <w:u w:color="000000"/>
          </w:rPr>
          <w:delText>have led us to construct</w:delText>
        </w:r>
      </w:del>
      <w:ins w:id="40" w:author="zhang Cheng" w:date="2014-03-24T13:26:00Z">
        <w:r w:rsidR="00591267">
          <w:rPr>
            <w:rFonts w:ascii="Arial" w:eastAsia="Arial" w:hAnsi="Arial" w:cs="Arial"/>
            <w:u w:color="000000"/>
          </w:rPr>
          <w:t>are tested by</w:t>
        </w:r>
      </w:ins>
      <w:r>
        <w:rPr>
          <w:rFonts w:ascii="Arial" w:eastAsia="Arial" w:hAnsi="Arial" w:cs="Arial"/>
          <w:u w:color="000000"/>
        </w:rPr>
        <w:t xml:space="preserve"> a simple module for TNF mRNA half-life control, whereby TRIF leads to the activation of p38, p38 phosphorylates and activates MK2, and MK2 phosphorylates TTP which prevents TTP from binding the 3’ ARE elements in TNF mRNA, leading to the stabilization of the TNF message and an increase in half-life (Fig 3E). This module uses the experimentally determined nascent TNF RNA levels</w:t>
      </w:r>
      <w:ins w:id="41" w:author="zhang Cheng" w:date="2014-03-24T13:25:00Z">
        <w:r w:rsidR="00591267">
          <w:rPr>
            <w:rFonts w:ascii="Arial" w:eastAsia="Arial" w:hAnsi="Arial" w:cs="Arial"/>
            <w:u w:color="000000"/>
          </w:rPr>
          <w:t xml:space="preserve"> as input</w:t>
        </w:r>
      </w:ins>
      <w:r>
        <w:rPr>
          <w:rFonts w:ascii="Arial" w:eastAsia="Arial" w:hAnsi="Arial" w:cs="Arial"/>
          <w:u w:color="000000"/>
        </w:rPr>
        <w:t xml:space="preserve">, with total TNF mRNA as the output. The effect of TNF mRNA stabilization can be illustrated by contrasting the output of total TNF mRNA without or with TRIF-mediated stabilization (Figure 3F). This model is able to explain the experimental observation that although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have increased nascent TNF RNA levels compared to wild-type, they have slightly decreased mRNA levels. TRIF-mediated mRNA stabilization plays a key role in LPS-induced TNF production.</w:t>
      </w:r>
    </w:p>
    <w:p w14:paraId="48ECC1E6" w14:textId="77777777" w:rsidR="00D91058" w:rsidRDefault="00D91058">
      <w:pPr>
        <w:pStyle w:val="Default"/>
        <w:tabs>
          <w:tab w:val="left" w:pos="720"/>
        </w:tabs>
        <w:spacing w:line="360" w:lineRule="auto"/>
        <w:rPr>
          <w:rFonts w:ascii="Arial" w:eastAsia="Arial" w:hAnsi="Arial" w:cs="Arial"/>
          <w:u w:color="000000"/>
        </w:rPr>
      </w:pPr>
    </w:p>
    <w:p w14:paraId="3DD76CAC" w14:textId="77777777" w:rsidR="00D91058" w:rsidRDefault="008A1036">
      <w:pPr>
        <w:pStyle w:val="Default"/>
        <w:tabs>
          <w:tab w:val="left" w:pos="720"/>
        </w:tabs>
        <w:spacing w:line="360" w:lineRule="auto"/>
        <w:rPr>
          <w:rFonts w:ascii="Arial" w:eastAsia="Arial" w:hAnsi="Arial" w:cs="Arial"/>
          <w:i/>
          <w:iCs/>
          <w:u w:color="000000"/>
        </w:rPr>
      </w:pPr>
      <w:r>
        <w:rPr>
          <w:rFonts w:ascii="Arial" w:eastAsia="Arial" w:hAnsi="Arial" w:cs="Arial"/>
          <w:i/>
          <w:iCs/>
          <w:u w:color="000000"/>
        </w:rPr>
        <w:t>TRIF pathway accelerates TNF protein production and secretion.</w:t>
      </w:r>
    </w:p>
    <w:p w14:paraId="0C70CD57"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i/>
          <w:iCs/>
          <w:u w:color="000000"/>
        </w:rPr>
        <w:tab/>
      </w:r>
      <w:r>
        <w:rPr>
          <w:rFonts w:ascii="Arial" w:eastAsia="Arial" w:hAnsi="Arial" w:cs="Arial"/>
          <w:u w:color="000000"/>
        </w:rPr>
        <w:t xml:space="preserve">While post-transcriptional control of TNF mRNA stabilization by TRIF accounts for the </w:t>
      </w:r>
      <w:commentRangeStart w:id="42"/>
      <w:r w:rsidRPr="00FE25CD">
        <w:rPr>
          <w:rFonts w:ascii="Arial" w:eastAsia="Arial" w:hAnsi="Arial" w:cs="Arial"/>
          <w:u w:color="000000"/>
        </w:rPr>
        <w:t xml:space="preserve">discrepancy between nascent TNF RNA and whole cell TNF mRNA levels in </w:t>
      </w:r>
      <w:r w:rsidRPr="00FE25CD">
        <w:rPr>
          <w:rFonts w:eastAsia="Helvetica" w:hAnsi="Helvetica" w:cs="Helvetica"/>
          <w:i/>
          <w:iCs/>
          <w:u w:color="000000"/>
        </w:rPr>
        <w:t>TRIF</w:t>
      </w:r>
      <w:r w:rsidRPr="00FE25CD">
        <w:rPr>
          <w:rFonts w:eastAsia="Helvetica" w:hAnsi="Helvetica" w:cs="Helvetica"/>
          <w:i/>
          <w:iCs/>
          <w:u w:color="000000"/>
          <w:vertAlign w:val="superscript"/>
        </w:rPr>
        <w:t>-/-</w:t>
      </w:r>
      <w:r w:rsidRPr="00FE25CD">
        <w:rPr>
          <w:rFonts w:ascii="Arial" w:eastAsia="Arial" w:hAnsi="Arial" w:cs="Arial"/>
          <w:u w:color="000000"/>
        </w:rPr>
        <w:t xml:space="preserve"> BMDMs,</w:t>
      </w:r>
      <w:commentRangeEnd w:id="42"/>
      <w:r w:rsidR="00FE25CD">
        <w:rPr>
          <w:rStyle w:val="CommentReference"/>
          <w:rFonts w:ascii="Times New Roman" w:hAnsi="Times New Roman" w:cs="Times New Roman"/>
          <w:color w:val="auto"/>
        </w:rPr>
        <w:commentReference w:id="42"/>
      </w:r>
      <w:r>
        <w:rPr>
          <w:rFonts w:ascii="Arial" w:eastAsia="Arial" w:hAnsi="Arial" w:cs="Arial"/>
          <w:u w:color="000000"/>
        </w:rPr>
        <w:t xml:space="preserve"> these cells still show a significant lack of TNF secretion compared to wild-type cells that is not apparent at the level of mRNA production. Therefore, we sought to characterize the mechanisms of TNF translation and secretion to determine whether TRIF or MyD88 controls these processes as well. TNF mRNA is translated into a membrane-bound </w:t>
      </w:r>
      <w:proofErr w:type="spellStart"/>
      <w:r>
        <w:rPr>
          <w:rFonts w:ascii="Arial" w:eastAsia="Arial" w:hAnsi="Arial" w:cs="Arial"/>
          <w:u w:color="000000"/>
        </w:rPr>
        <w:t>trimer</w:t>
      </w:r>
      <w:proofErr w:type="spellEnd"/>
      <w:r>
        <w:rPr>
          <w:rFonts w:ascii="Arial" w:eastAsia="Arial" w:hAnsi="Arial" w:cs="Arial"/>
          <w:u w:color="000000"/>
        </w:rPr>
        <w:t xml:space="preserve"> known as pro-TNF, which is cleaved by the enzyme TACE, allowing for its release from the membrane and subsequent secretion from the cell. In order to characterize adaptor-specific control TNF translation, western blots for pro-TNF expression were carried out from wild-type,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and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BMDMs pre-treated with TACE inhibitor TAPI-1 to block secretion and stimulated with LPS. Western blots for TNF were performed, revealing that while wild-type cells produce significant amounts of pro-TNF peaking at 60 minutes,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and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have serious </w:t>
      </w:r>
      <w:r>
        <w:rPr>
          <w:rFonts w:ascii="Arial" w:eastAsia="Arial" w:hAnsi="Arial" w:cs="Arial"/>
          <w:u w:color="000000"/>
        </w:rPr>
        <w:lastRenderedPageBreak/>
        <w:t xml:space="preserve">defects in pro-TNF expression (Fig 4A). While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show little to no TNF mRNA induction at 30 minutes so the lack of pro-TNF protein expression at 60 minutes is unsurprising,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have severely decreased pro-TNF expression, demonstrating that TRIF regulates the translation of TNF as well. </w:t>
      </w:r>
      <w:commentRangeStart w:id="43"/>
      <w:r>
        <w:rPr>
          <w:rFonts w:ascii="Arial" w:eastAsia="Arial" w:hAnsi="Arial" w:cs="Arial"/>
          <w:u w:color="000000"/>
        </w:rPr>
        <w:t>Further, we sought to determine whether this regulation of translation by TRIF was mediated through p38 or ERK</w:t>
      </w:r>
      <w:commentRangeEnd w:id="43"/>
      <w:r w:rsidR="00FE25CD">
        <w:rPr>
          <w:rStyle w:val="CommentReference"/>
          <w:rFonts w:ascii="Times New Roman" w:hAnsi="Times New Roman" w:cs="Times New Roman"/>
          <w:color w:val="auto"/>
        </w:rPr>
        <w:commentReference w:id="43"/>
      </w:r>
      <w:r>
        <w:rPr>
          <w:rFonts w:ascii="Arial" w:eastAsia="Arial" w:hAnsi="Arial" w:cs="Arial"/>
          <w:u w:color="000000"/>
        </w:rPr>
        <w:t xml:space="preserve">. Wild-type BMDMs were pre-treated with TACE inhibitor and either DMSO, p38 inhibitor, or ERK inhibitor for 1 hour followed by LPS stimulation. The western blot for pro-TNF shows that TRIF control of translation is exerted through p38 and </w:t>
      </w:r>
      <w:proofErr w:type="gramStart"/>
      <w:r>
        <w:rPr>
          <w:rFonts w:ascii="Arial" w:eastAsia="Arial" w:hAnsi="Arial" w:cs="Arial"/>
          <w:u w:color="000000"/>
        </w:rPr>
        <w:t>not ERK, as the ERK-inhibitor condition showed no decrease in pro-TNF expression, unlike the p38-inhibitor condition</w:t>
      </w:r>
      <w:proofErr w:type="gramEnd"/>
      <w:r>
        <w:rPr>
          <w:rFonts w:ascii="Arial" w:eastAsia="Arial" w:hAnsi="Arial" w:cs="Arial"/>
          <w:u w:color="000000"/>
        </w:rPr>
        <w:t xml:space="preserve"> (Fig 4B).</w:t>
      </w:r>
    </w:p>
    <w:p w14:paraId="5E8247B0"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u w:color="000000"/>
        </w:rPr>
        <w:tab/>
        <w:t xml:space="preserve">Given that eIF4E and TACE </w:t>
      </w:r>
      <w:proofErr w:type="gramStart"/>
      <w:r>
        <w:rPr>
          <w:rFonts w:ascii="Arial" w:eastAsia="Arial" w:hAnsi="Arial" w:cs="Arial"/>
          <w:u w:color="000000"/>
        </w:rPr>
        <w:t>have been shown to be needed</w:t>
      </w:r>
      <w:proofErr w:type="gramEnd"/>
      <w:r>
        <w:rPr>
          <w:rFonts w:ascii="Arial" w:eastAsia="Arial" w:hAnsi="Arial" w:cs="Arial"/>
          <w:u w:color="000000"/>
        </w:rPr>
        <w:t xml:space="preserve"> for TNF translation (REF) and secretion (REF), respectively, we next sought to characterize their activation. Previous reports have demonstrated that phosphorylation of eIF4E and TACE are necessary for the </w:t>
      </w:r>
      <w:proofErr w:type="spellStart"/>
      <w:r>
        <w:rPr>
          <w:rFonts w:ascii="Arial" w:eastAsia="Arial" w:hAnsi="Arial" w:cs="Arial"/>
          <w:u w:color="000000"/>
        </w:rPr>
        <w:t>processive</w:t>
      </w:r>
      <w:proofErr w:type="spellEnd"/>
      <w:r>
        <w:rPr>
          <w:rFonts w:ascii="Arial" w:eastAsia="Arial" w:hAnsi="Arial" w:cs="Arial"/>
          <w:u w:color="000000"/>
        </w:rPr>
        <w:t xml:space="preserve"> activity (REF, REF). </w:t>
      </w:r>
      <w:proofErr w:type="gramStart"/>
      <w:r>
        <w:rPr>
          <w:rFonts w:ascii="Arial" w:eastAsia="Arial" w:hAnsi="Arial" w:cs="Arial"/>
          <w:u w:color="000000"/>
        </w:rPr>
        <w:t>Wild-type</w:t>
      </w:r>
      <w:proofErr w:type="gramEnd"/>
      <w:r>
        <w:rPr>
          <w:rFonts w:ascii="Arial" w:eastAsia="Arial" w:hAnsi="Arial" w:cs="Arial"/>
          <w:u w:color="000000"/>
        </w:rPr>
        <w:t xml:space="preserve">,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and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BMDMs were stimulated with LPS and western blots for phospho-eIF4E and </w:t>
      </w:r>
      <w:proofErr w:type="spellStart"/>
      <w:r>
        <w:rPr>
          <w:rFonts w:ascii="Arial" w:eastAsia="Arial" w:hAnsi="Arial" w:cs="Arial"/>
          <w:u w:color="000000"/>
        </w:rPr>
        <w:t>phospho</w:t>
      </w:r>
      <w:proofErr w:type="spellEnd"/>
      <w:r>
        <w:rPr>
          <w:rFonts w:ascii="Arial" w:eastAsia="Arial" w:hAnsi="Arial" w:cs="Arial"/>
          <w:u w:color="000000"/>
        </w:rPr>
        <w:t xml:space="preserve">-TACE performed (Fig 4D). Here,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show decreased eIF4E phosphorylation around 30-45 minutes, while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show significantly decreased eIF4E phosphorylation from 60-75 minutes. While both adaptors contribute to TNF translation, the levels of TNF mRNA able to be translated are significantly lower at 30 minutes, where MyD88 primarily contributes to eIF4E activity, than at 60 minutes, where TRIF primarily contributes to eIF4E activity. Taking the temporal kinetics of TNF mRNA into account, TRIF plays a larger role in promoting the translation of TNF. To determine whether this was the case for secretion as well, western blots for TACE phosphorylation were performed. While </w:t>
      </w:r>
      <w:proofErr w:type="gramStart"/>
      <w:r>
        <w:rPr>
          <w:rFonts w:ascii="Arial" w:eastAsia="Arial" w:hAnsi="Arial" w:cs="Arial"/>
          <w:u w:color="000000"/>
        </w:rPr>
        <w:t>wild-type</w:t>
      </w:r>
      <w:proofErr w:type="gramEnd"/>
      <w:r>
        <w:rPr>
          <w:rFonts w:ascii="Arial" w:eastAsia="Arial" w:hAnsi="Arial" w:cs="Arial"/>
          <w:u w:color="000000"/>
        </w:rPr>
        <w:t xml:space="preserve"> and </w:t>
      </w:r>
      <w:r>
        <w:rPr>
          <w:rFonts w:eastAsia="Helvetica" w:hAnsi="Helvetica" w:cs="Helvetica"/>
          <w:i/>
          <w:iCs/>
          <w:u w:color="000000"/>
        </w:rPr>
        <w:t>MyD88</w:t>
      </w:r>
      <w:r>
        <w:rPr>
          <w:rFonts w:eastAsia="Helvetica" w:hAnsi="Helvetica" w:cs="Helvetica"/>
          <w:i/>
          <w:iCs/>
          <w:u w:color="000000"/>
          <w:vertAlign w:val="superscript"/>
        </w:rPr>
        <w:t>-/-</w:t>
      </w:r>
      <w:r>
        <w:rPr>
          <w:rFonts w:ascii="Arial" w:eastAsia="Arial" w:hAnsi="Arial" w:cs="Arial"/>
          <w:u w:color="000000"/>
        </w:rPr>
        <w:t xml:space="preserve"> cells exhibited significant TACE phosphorylation, peaking at 75 minutes, the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cells showed decreased TACE phosphorylation in comparison. To determine whether TRIF-controlled phosphorylation of TACE was mediated through p38 or ERK MAPK, wild-type BMDMs were pre-treated with p38 or ERK inhibitor for one hour, followed by stimulation with LPS (Fig 4D). This revealed that both p38 and ERK have an effect on TACE phosphorylation, as inhibition of p38 or ERK decreased TACE phosphorylation. However, it is ERK that is essential for TACE phosphorylation, demonstrated by the lack of induction of TACE phosphorylation seen in the ERK inhibitor pre-treated condition.</w:t>
      </w:r>
    </w:p>
    <w:p w14:paraId="470516E9"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u w:color="000000"/>
        </w:rPr>
        <w:tab/>
      </w:r>
      <w:commentRangeStart w:id="44"/>
      <w:r>
        <w:rPr>
          <w:rFonts w:ascii="Arial" w:eastAsia="Arial" w:hAnsi="Arial" w:cs="Arial"/>
          <w:u w:color="000000"/>
        </w:rPr>
        <w:t xml:space="preserve">These experimental results </w:t>
      </w:r>
      <w:commentRangeEnd w:id="44"/>
      <w:r w:rsidR="00FE25CD">
        <w:rPr>
          <w:rStyle w:val="CommentReference"/>
          <w:rFonts w:ascii="Times New Roman" w:hAnsi="Times New Roman" w:cs="Times New Roman"/>
          <w:color w:val="auto"/>
        </w:rPr>
        <w:commentReference w:id="44"/>
      </w:r>
      <w:r>
        <w:rPr>
          <w:rFonts w:ascii="Arial" w:eastAsia="Arial" w:hAnsi="Arial" w:cs="Arial"/>
          <w:u w:color="000000"/>
        </w:rPr>
        <w:t xml:space="preserve">led us to construct a computational model for the control of TNF translation and secretion. In this module, TRIF leads to the activation of p38 and ERK pathways; p38 controls the activity of eIF4E through phosphorylation which promotes TNF translation, whereas ERK and, to a lesser extent, p38, controls the activity of TACE through phosphorylation which promotes the cleavage and secretion of TNF (Figure 4E). This module </w:t>
      </w:r>
      <w:r>
        <w:rPr>
          <w:rFonts w:ascii="Arial" w:eastAsia="Arial" w:hAnsi="Arial" w:cs="Arial"/>
          <w:u w:color="000000"/>
        </w:rPr>
        <w:lastRenderedPageBreak/>
        <w:t xml:space="preserve">uses experimentally determined LPS-induced mRNA levels as an input, allowing us to make computational simulations of the role that TRIF plays in promoting TNF translation and TNF secretion (Fig 4F). These simulations illustrate how although the </w:t>
      </w:r>
      <w:r>
        <w:rPr>
          <w:rFonts w:eastAsia="Helvetica" w:hAnsi="Helvetica" w:cs="Helvetica"/>
          <w:i/>
          <w:iCs/>
          <w:u w:color="000000"/>
        </w:rPr>
        <w:t>TRIF</w:t>
      </w:r>
      <w:r>
        <w:rPr>
          <w:rFonts w:eastAsia="Helvetica" w:hAnsi="Helvetica" w:cs="Helvetica"/>
          <w:i/>
          <w:iCs/>
          <w:u w:color="000000"/>
          <w:vertAlign w:val="superscript"/>
        </w:rPr>
        <w:t>-/-</w:t>
      </w:r>
      <w:r>
        <w:rPr>
          <w:rFonts w:ascii="Arial" w:eastAsia="Arial" w:hAnsi="Arial" w:cs="Arial"/>
          <w:u w:color="000000"/>
        </w:rPr>
        <w:t xml:space="preserve"> BMDMs have nearly the same levels of TNF mRNA as wild-type, they have significantly less TNF secretion, as the simulation for secreted TNF without the promotion of translation and secretions have similarly reduced levels of TNF secretion.   </w:t>
      </w:r>
    </w:p>
    <w:p w14:paraId="294CB8AB" w14:textId="77777777" w:rsidR="00D91058" w:rsidRDefault="00D91058">
      <w:pPr>
        <w:pStyle w:val="Default"/>
        <w:tabs>
          <w:tab w:val="left" w:pos="720"/>
        </w:tabs>
        <w:spacing w:line="360" w:lineRule="auto"/>
        <w:rPr>
          <w:rFonts w:ascii="Arial" w:eastAsia="Arial" w:hAnsi="Arial" w:cs="Arial"/>
          <w:i/>
          <w:iCs/>
          <w:u w:color="000000"/>
        </w:rPr>
      </w:pPr>
    </w:p>
    <w:p w14:paraId="7F5551A8" w14:textId="77777777" w:rsidR="00D91058" w:rsidRDefault="008A1036">
      <w:pPr>
        <w:pStyle w:val="Default"/>
        <w:tabs>
          <w:tab w:val="left" w:pos="720"/>
        </w:tabs>
        <w:spacing w:line="360" w:lineRule="auto"/>
        <w:rPr>
          <w:rFonts w:ascii="Arial" w:eastAsia="Arial" w:hAnsi="Arial" w:cs="Arial"/>
          <w:i/>
          <w:iCs/>
          <w:u w:color="000000"/>
        </w:rPr>
      </w:pPr>
      <w:proofErr w:type="gramStart"/>
      <w:r>
        <w:rPr>
          <w:rFonts w:ascii="Arial" w:eastAsia="Arial" w:hAnsi="Arial" w:cs="Arial"/>
          <w:i/>
          <w:iCs/>
          <w:u w:color="000000"/>
        </w:rPr>
        <w:t>A Mathematical model of PAMP-responsive TNF production.</w:t>
      </w:r>
      <w:proofErr w:type="gramEnd"/>
    </w:p>
    <w:p w14:paraId="660C65D2" w14:textId="77777777" w:rsidR="00057D2C" w:rsidRDefault="008A1036">
      <w:pPr>
        <w:pStyle w:val="Default"/>
        <w:tabs>
          <w:tab w:val="left" w:pos="720"/>
        </w:tabs>
        <w:spacing w:line="360" w:lineRule="auto"/>
        <w:rPr>
          <w:ins w:id="45" w:author="zhang Cheng" w:date="2014-03-24T15:00:00Z"/>
          <w:rFonts w:ascii="Arial" w:eastAsia="Arial" w:hAnsi="Arial" w:cs="Arial"/>
          <w:u w:color="000000"/>
        </w:rPr>
      </w:pPr>
      <w:r>
        <w:rPr>
          <w:rFonts w:ascii="Arial" w:eastAsia="Arial" w:hAnsi="Arial" w:cs="Arial"/>
          <w:i/>
          <w:iCs/>
          <w:u w:color="000000"/>
        </w:rPr>
        <w:tab/>
      </w:r>
      <w:r>
        <w:rPr>
          <w:rFonts w:ascii="Arial" w:eastAsia="Arial" w:hAnsi="Arial" w:cs="Arial"/>
          <w:u w:color="000000"/>
        </w:rPr>
        <w:t xml:space="preserve">Computationally modeling inflammatory processes and immune signaling networks presents the challenge of creating models that can be predictive and recapitulate experimental data without becoming prohibitively large in scale. Further, modeling a signaling process, such as the production of a cytokine in response to TLR agonists, needs to be placed in the wider context of the inflammatory signaling network of which it is involved. In this paper, we have quantified experimental results to inform computational modules for key steps in the production of TNF. </w:t>
      </w:r>
      <w:r w:rsidRPr="009518F0">
        <w:rPr>
          <w:rFonts w:ascii="Arial" w:eastAsia="Arial" w:hAnsi="Arial" w:cs="Arial"/>
          <w:highlight w:val="yellow"/>
          <w:u w:color="000000"/>
          <w:rPrChange w:id="46" w:author="zhang Cheng" w:date="2014-03-24T13:49:00Z">
            <w:rPr>
              <w:rFonts w:ascii="Arial" w:eastAsia="Arial" w:hAnsi="Arial" w:cs="Arial"/>
              <w:u w:color="000000"/>
            </w:rPr>
          </w:rPrChange>
        </w:rPr>
        <w:t>These individual modules not only allow for the determination of which signaling events are sufficient for each respective step in TNF production, but as the output of each module is also the input for each subsequent one, also allow for the construction of a model that predicts TNF production that aligns with experimental results.</w:t>
      </w:r>
      <w:r>
        <w:rPr>
          <w:rFonts w:ascii="Arial" w:eastAsia="Arial" w:hAnsi="Arial" w:cs="Arial"/>
          <w:u w:color="000000"/>
        </w:rPr>
        <w:t xml:space="preserve"> Our lab has demonstrated the benefits to using this modular approach to signaling networks previously, publishing modules for TNFR and TLR-induced signaling (Werner REF, Zhang REF). Given the modular nature of these computational models, this allows us to place our computational characterization of TNF production within the larger context of TLR and TNFR signaling. </w:t>
      </w:r>
    </w:p>
    <w:p w14:paraId="00B75EB2" w14:textId="77777777" w:rsidR="008538CE" w:rsidRDefault="00057D2C">
      <w:pPr>
        <w:pStyle w:val="Default"/>
        <w:tabs>
          <w:tab w:val="left" w:pos="720"/>
        </w:tabs>
        <w:spacing w:line="360" w:lineRule="auto"/>
        <w:rPr>
          <w:ins w:id="47" w:author="zhang Cheng" w:date="2014-03-24T15:01:00Z"/>
          <w:rFonts w:ascii="Arial" w:eastAsia="Arial" w:hAnsi="Arial" w:cs="Arial"/>
          <w:u w:color="000000"/>
        </w:rPr>
      </w:pPr>
      <w:ins w:id="48" w:author="zhang Cheng" w:date="2014-03-24T15:00:00Z">
        <w:r>
          <w:rPr>
            <w:rFonts w:ascii="Arial" w:eastAsia="Arial" w:hAnsi="Arial" w:cs="Arial"/>
            <w:u w:color="000000"/>
          </w:rPr>
          <w:tab/>
        </w:r>
      </w:ins>
      <w:r w:rsidR="008A1036">
        <w:rPr>
          <w:rFonts w:ascii="Arial" w:eastAsia="Arial" w:hAnsi="Arial" w:cs="Arial"/>
          <w:u w:color="000000"/>
        </w:rPr>
        <w:t xml:space="preserve">To characterize TLR-induced TNF production, we connected our four modules for each step in TNF production with the model for TLR-induced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activation coordinated through MyD88 and TRIF (Zhang TLR model) and the model for TNFR-induced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signaling (Werner TNFR model), creating one model that computationally characterizes TLR-induced TNF production and signaling in the context of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(Figure 5A). This mathematical model is informed by quantifying LPS-induced experimental results in wild-type,</w:t>
      </w:r>
      <w:r w:rsidR="008A1036">
        <w:rPr>
          <w:rFonts w:eastAsia="Helvetica" w:hAnsi="Helvetica" w:cs="Helvetica"/>
          <w:u w:color="000000"/>
        </w:rPr>
        <w:t xml:space="preserve"> </w:t>
      </w:r>
      <w:r w:rsidR="008A1036">
        <w:rPr>
          <w:rFonts w:eastAsia="Helvetica" w:hAnsi="Helvetica" w:cs="Helvetica"/>
          <w:i/>
          <w:iCs/>
          <w:u w:color="000000"/>
        </w:rPr>
        <w:t>TRIF</w:t>
      </w:r>
      <w:r w:rsidR="008A1036">
        <w:rPr>
          <w:rFonts w:eastAsia="Helvetica" w:hAnsi="Helvetica" w:cs="Helvetica"/>
          <w:i/>
          <w:iCs/>
          <w:u w:color="000000"/>
          <w:vertAlign w:val="superscript"/>
        </w:rPr>
        <w:t>-/-</w:t>
      </w:r>
      <w:r w:rsidR="008A1036">
        <w:rPr>
          <w:rFonts w:ascii="Arial" w:eastAsia="Arial" w:hAnsi="Arial" w:cs="Arial"/>
          <w:u w:color="000000"/>
        </w:rPr>
        <w:t xml:space="preserve">, and </w:t>
      </w:r>
      <w:r w:rsidR="008A1036">
        <w:rPr>
          <w:rFonts w:eastAsia="Helvetica" w:hAnsi="Helvetica" w:cs="Helvetica"/>
          <w:i/>
          <w:iCs/>
          <w:u w:color="000000"/>
        </w:rPr>
        <w:t>MyD88</w:t>
      </w:r>
      <w:r w:rsidR="008A1036">
        <w:rPr>
          <w:rFonts w:eastAsia="Helvetica" w:hAnsi="Helvetica" w:cs="Helvetica"/>
          <w:i/>
          <w:iCs/>
          <w:u w:color="000000"/>
          <w:vertAlign w:val="superscript"/>
        </w:rPr>
        <w:t>-/-</w:t>
      </w:r>
      <w:r w:rsidR="008A1036">
        <w:rPr>
          <w:rFonts w:ascii="Arial" w:eastAsia="Arial" w:hAnsi="Arial" w:cs="Arial"/>
          <w:u w:color="000000"/>
        </w:rPr>
        <w:t xml:space="preserve"> BMDMs, so is able to recapitulate experimental LPS induced TNF production, but is also able make predictions of how other TLR agonists that use TRIF and MyD88, such as </w:t>
      </w:r>
      <w:proofErr w:type="spellStart"/>
      <w:r w:rsidR="008A1036">
        <w:rPr>
          <w:rFonts w:ascii="Arial" w:eastAsia="Arial" w:hAnsi="Arial" w:cs="Arial"/>
          <w:u w:color="000000"/>
        </w:rPr>
        <w:t>PolyI</w:t>
      </w:r>
      <w:proofErr w:type="gramStart"/>
      <w:r w:rsidR="008A1036">
        <w:rPr>
          <w:rFonts w:ascii="Arial" w:eastAsia="Arial" w:hAnsi="Arial" w:cs="Arial"/>
          <w:u w:color="000000"/>
        </w:rPr>
        <w:t>:C</w:t>
      </w:r>
      <w:proofErr w:type="spellEnd"/>
      <w:proofErr w:type="gramEnd"/>
      <w:r w:rsidR="008A1036">
        <w:rPr>
          <w:rFonts w:ascii="Arial" w:eastAsia="Arial" w:hAnsi="Arial" w:cs="Arial"/>
          <w:u w:color="000000"/>
        </w:rPr>
        <w:t xml:space="preserve"> (TLR3) and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 (TLR9), respectively. Computationally simulating LPS-induced TNF production demonstrates that the model is able to recapitulate the experimental data at the level of nascent RNA, mRNA, and TNF production (Figure 5B). To test the model’s fitness, we simulated the model to predict </w:t>
      </w:r>
      <w:proofErr w:type="spellStart"/>
      <w:r w:rsidR="008A1036">
        <w:rPr>
          <w:rFonts w:ascii="Arial" w:eastAsia="Arial" w:hAnsi="Arial" w:cs="Arial"/>
          <w:u w:color="000000"/>
        </w:rPr>
        <w:t>PolyI</w:t>
      </w:r>
      <w:proofErr w:type="gramStart"/>
      <w:r w:rsidR="008A1036">
        <w:rPr>
          <w:rFonts w:ascii="Arial" w:eastAsia="Arial" w:hAnsi="Arial" w:cs="Arial"/>
          <w:u w:color="000000"/>
        </w:rPr>
        <w:t>:C</w:t>
      </w:r>
      <w:proofErr w:type="spellEnd"/>
      <w:proofErr w:type="gramEnd"/>
      <w:r w:rsidR="008A1036">
        <w:rPr>
          <w:rFonts w:ascii="Arial" w:eastAsia="Arial" w:hAnsi="Arial" w:cs="Arial"/>
          <w:u w:color="000000"/>
        </w:rPr>
        <w:t xml:space="preserve"> and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-induced TNF production. Here, the model was able to </w:t>
      </w:r>
      <w:r w:rsidR="008A1036">
        <w:rPr>
          <w:rFonts w:ascii="Arial" w:eastAsia="Arial" w:hAnsi="Arial" w:cs="Arial"/>
          <w:u w:color="000000"/>
        </w:rPr>
        <w:lastRenderedPageBreak/>
        <w:t xml:space="preserve">successfully predict </w:t>
      </w:r>
      <w:proofErr w:type="spellStart"/>
      <w:r w:rsidR="008A1036">
        <w:rPr>
          <w:rFonts w:ascii="Arial" w:eastAsia="Arial" w:hAnsi="Arial" w:cs="Arial"/>
          <w:u w:color="000000"/>
        </w:rPr>
        <w:t>PolyI</w:t>
      </w:r>
      <w:proofErr w:type="gramStart"/>
      <w:r w:rsidR="008A1036">
        <w:rPr>
          <w:rFonts w:ascii="Arial" w:eastAsia="Arial" w:hAnsi="Arial" w:cs="Arial"/>
          <w:u w:color="000000"/>
        </w:rPr>
        <w:t>:C</w:t>
      </w:r>
      <w:proofErr w:type="gramEnd"/>
      <w:r w:rsidR="008A1036">
        <w:rPr>
          <w:rFonts w:ascii="Arial" w:eastAsia="Arial" w:hAnsi="Arial" w:cs="Arial"/>
          <w:u w:color="000000"/>
        </w:rPr>
        <w:t>-induced</w:t>
      </w:r>
      <w:proofErr w:type="spellEnd"/>
      <w:r w:rsidR="008A1036">
        <w:rPr>
          <w:rFonts w:ascii="Arial" w:eastAsia="Arial" w:hAnsi="Arial" w:cs="Arial"/>
          <w:u w:color="000000"/>
        </w:rPr>
        <w:t xml:space="preserve"> TNF production at the level of</w:t>
      </w:r>
      <w:del w:id="49" w:author="zhang Cheng" w:date="2014-03-24T13:52:00Z">
        <w:r w:rsidR="008A1036" w:rsidDel="009518F0">
          <w:rPr>
            <w:rFonts w:ascii="Arial" w:eastAsia="Arial" w:hAnsi="Arial" w:cs="Arial"/>
            <w:u w:color="000000"/>
          </w:rPr>
          <w:delText xml:space="preserve"> nascent RNA,</w:delText>
        </w:r>
      </w:del>
      <w:r w:rsidR="008A1036">
        <w:rPr>
          <w:rFonts w:ascii="Arial" w:eastAsia="Arial" w:hAnsi="Arial" w:cs="Arial"/>
          <w:u w:color="000000"/>
        </w:rPr>
        <w:t xml:space="preserve"> mRNA, and protein secretion (Figure 5C). </w:t>
      </w:r>
      <w:commentRangeStart w:id="50"/>
      <w:r w:rsidR="008A1036">
        <w:rPr>
          <w:rFonts w:ascii="Arial" w:eastAsia="Arial" w:hAnsi="Arial" w:cs="Arial"/>
          <w:u w:color="000000"/>
        </w:rPr>
        <w:t xml:space="preserve">As </w:t>
      </w:r>
      <w:proofErr w:type="spellStart"/>
      <w:r w:rsidR="008A1036">
        <w:rPr>
          <w:rFonts w:ascii="Arial" w:eastAsia="Arial" w:hAnsi="Arial" w:cs="Arial"/>
          <w:u w:color="000000"/>
        </w:rPr>
        <w:t>PolyI</w:t>
      </w:r>
      <w:proofErr w:type="gramStart"/>
      <w:r w:rsidR="008A1036">
        <w:rPr>
          <w:rFonts w:ascii="Arial" w:eastAsia="Arial" w:hAnsi="Arial" w:cs="Arial"/>
          <w:u w:color="000000"/>
        </w:rPr>
        <w:t>:C</w:t>
      </w:r>
      <w:proofErr w:type="spellEnd"/>
      <w:proofErr w:type="gramEnd"/>
      <w:r w:rsidR="008A1036">
        <w:rPr>
          <w:rFonts w:ascii="Arial" w:eastAsia="Arial" w:hAnsi="Arial" w:cs="Arial"/>
          <w:u w:color="000000"/>
        </w:rPr>
        <w:t xml:space="preserve"> induces less activation of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through TRIF than LPS, the model predicted that </w:t>
      </w:r>
      <w:proofErr w:type="spellStart"/>
      <w:r w:rsidR="008A1036">
        <w:rPr>
          <w:rFonts w:ascii="Arial" w:eastAsia="Arial" w:hAnsi="Arial" w:cs="Arial"/>
          <w:u w:color="000000"/>
        </w:rPr>
        <w:t>PolyI:C-induced</w:t>
      </w:r>
      <w:proofErr w:type="spellEnd"/>
      <w:r w:rsidR="008A1036">
        <w:rPr>
          <w:rFonts w:ascii="Arial" w:eastAsia="Arial" w:hAnsi="Arial" w:cs="Arial"/>
          <w:u w:color="000000"/>
        </w:rPr>
        <w:t xml:space="preserve"> TNF production would be decreased compared to LPS. </w:t>
      </w:r>
      <w:commentRangeEnd w:id="50"/>
      <w:r w:rsidR="009518F0">
        <w:rPr>
          <w:rStyle w:val="CommentReference"/>
          <w:rFonts w:ascii="Times New Roman" w:hAnsi="Times New Roman" w:cs="Times New Roman"/>
          <w:color w:val="auto"/>
        </w:rPr>
        <w:commentReference w:id="50"/>
      </w:r>
      <w:commentRangeStart w:id="51"/>
      <w:r w:rsidR="008A1036">
        <w:rPr>
          <w:rFonts w:ascii="Arial" w:eastAsia="Arial" w:hAnsi="Arial" w:cs="Arial"/>
          <w:u w:color="000000"/>
        </w:rPr>
        <w:t xml:space="preserve">Further, the model predicted that </w:t>
      </w:r>
      <w:proofErr w:type="spellStart"/>
      <w:r w:rsidR="008A1036">
        <w:rPr>
          <w:rFonts w:ascii="Arial" w:eastAsia="Arial" w:hAnsi="Arial" w:cs="Arial"/>
          <w:u w:color="000000"/>
        </w:rPr>
        <w:t>PolyI</w:t>
      </w:r>
      <w:proofErr w:type="gramStart"/>
      <w:r w:rsidR="008A1036">
        <w:rPr>
          <w:rFonts w:ascii="Arial" w:eastAsia="Arial" w:hAnsi="Arial" w:cs="Arial"/>
          <w:u w:color="000000"/>
        </w:rPr>
        <w:t>:C</w:t>
      </w:r>
      <w:proofErr w:type="spellEnd"/>
      <w:proofErr w:type="gramEnd"/>
      <w:r w:rsidR="008A1036">
        <w:rPr>
          <w:rFonts w:ascii="Arial" w:eastAsia="Arial" w:hAnsi="Arial" w:cs="Arial"/>
          <w:u w:color="000000"/>
        </w:rPr>
        <w:t xml:space="preserve"> would not lead to stabilization TNF mRNA message, even though that it uses TRIF which controls TNF mRNA half-life;</w:t>
      </w:r>
      <w:commentRangeEnd w:id="51"/>
      <w:r w:rsidR="009518F0">
        <w:rPr>
          <w:rStyle w:val="CommentReference"/>
          <w:rFonts w:ascii="Times New Roman" w:hAnsi="Times New Roman" w:cs="Times New Roman"/>
          <w:color w:val="auto"/>
        </w:rPr>
        <w:commentReference w:id="51"/>
      </w:r>
      <w:r w:rsidR="008A1036">
        <w:rPr>
          <w:rFonts w:ascii="Arial" w:eastAsia="Arial" w:hAnsi="Arial" w:cs="Arial"/>
          <w:u w:color="000000"/>
        </w:rPr>
        <w:t xml:space="preserve"> experimental TNF mRNA half-life studies revealed that </w:t>
      </w:r>
      <w:proofErr w:type="spellStart"/>
      <w:r w:rsidR="008A1036">
        <w:rPr>
          <w:rFonts w:ascii="Arial" w:eastAsia="Arial" w:hAnsi="Arial" w:cs="Arial"/>
          <w:u w:color="000000"/>
        </w:rPr>
        <w:t>PolyI:C</w:t>
      </w:r>
      <w:proofErr w:type="spellEnd"/>
      <w:r w:rsidR="008A1036">
        <w:rPr>
          <w:rFonts w:ascii="Arial" w:eastAsia="Arial" w:hAnsi="Arial" w:cs="Arial"/>
          <w:u w:color="000000"/>
        </w:rPr>
        <w:t xml:space="preserve"> indeed does not stabilize TNF message (Supplement). </w:t>
      </w:r>
    </w:p>
    <w:p w14:paraId="072A9C8F" w14:textId="61CB5296" w:rsidR="00D91058" w:rsidRDefault="008538CE">
      <w:pPr>
        <w:pStyle w:val="Default"/>
        <w:tabs>
          <w:tab w:val="left" w:pos="720"/>
        </w:tabs>
        <w:spacing w:line="360" w:lineRule="auto"/>
        <w:rPr>
          <w:rFonts w:ascii="Arial" w:eastAsia="Arial" w:hAnsi="Arial" w:cs="Arial"/>
          <w:u w:color="000000"/>
        </w:rPr>
      </w:pPr>
      <w:ins w:id="52" w:author="zhang Cheng" w:date="2014-03-24T15:01:00Z">
        <w:r>
          <w:rPr>
            <w:rFonts w:ascii="Arial" w:eastAsia="Arial" w:hAnsi="Arial" w:cs="Arial"/>
            <w:u w:color="000000"/>
          </w:rPr>
          <w:tab/>
        </w:r>
      </w:ins>
      <w:r w:rsidR="008A1036">
        <w:rPr>
          <w:rFonts w:ascii="Arial" w:eastAsia="Arial" w:hAnsi="Arial" w:cs="Arial"/>
          <w:u w:color="000000"/>
        </w:rPr>
        <w:t xml:space="preserve">Next, we simulated the model to determine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-induced TNF production. The model predicted levels of nascent RNA and mRNA aligned with the experimentally derived levels; however, at the level of TNF protein secretion, the model is only able to predict the increased TNF secretion that occurs in response to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 from 4-8 hours with the incorporation of the TNFR model (Figure 5D). As MyD88 does not control TNF mRNA stability nor promote the processing of TNF, </w:t>
      </w:r>
      <w:proofErr w:type="spellStart"/>
      <w:proofErr w:type="gramStart"/>
      <w:r w:rsidR="008A1036">
        <w:rPr>
          <w:rFonts w:ascii="Arial" w:eastAsia="Arial" w:hAnsi="Arial" w:cs="Arial"/>
          <w:u w:color="000000"/>
        </w:rPr>
        <w:t>CpG</w:t>
      </w:r>
      <w:proofErr w:type="spellEnd"/>
      <w:r w:rsidR="008A1036">
        <w:rPr>
          <w:rFonts w:ascii="Arial" w:eastAsia="Arial" w:hAnsi="Arial" w:cs="Arial"/>
          <w:u w:color="000000"/>
        </w:rPr>
        <w:t xml:space="preserve"> is predicted by the model to have delayed kinetics compared to LPS</w:t>
      </w:r>
      <w:proofErr w:type="gramEnd"/>
      <w:r w:rsidR="008A1036">
        <w:rPr>
          <w:rFonts w:ascii="Arial" w:eastAsia="Arial" w:hAnsi="Arial" w:cs="Arial"/>
          <w:u w:color="000000"/>
        </w:rPr>
        <w:t xml:space="preserve">; however, as MyD88 leads to high induction of TNF mRNA,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 stimulation does lead to significant TNF secretion.  </w:t>
      </w:r>
      <w:commentRangeStart w:id="53"/>
      <w:r w:rsidR="008A1036">
        <w:rPr>
          <w:rFonts w:ascii="Arial" w:eastAsia="Arial" w:hAnsi="Arial" w:cs="Arial"/>
          <w:u w:color="000000"/>
        </w:rPr>
        <w:t xml:space="preserve">Here, the model predicts that the later peak of TNF secretion seen experimentally in response to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 is due to autocrine TNF signaling.</w:t>
      </w:r>
      <w:commentRangeEnd w:id="53"/>
      <w:r w:rsidR="002816C0">
        <w:rPr>
          <w:rStyle w:val="CommentReference"/>
          <w:rFonts w:ascii="Times New Roman" w:hAnsi="Times New Roman" w:cs="Times New Roman"/>
          <w:color w:val="auto"/>
        </w:rPr>
        <w:commentReference w:id="53"/>
      </w:r>
      <w:r w:rsidR="008A1036">
        <w:rPr>
          <w:rFonts w:ascii="Arial" w:eastAsia="Arial" w:hAnsi="Arial" w:cs="Arial"/>
          <w:u w:color="000000"/>
        </w:rPr>
        <w:t xml:space="preserve"> </w:t>
      </w:r>
      <w:proofErr w:type="gramStart"/>
      <w:r w:rsidR="008A1036">
        <w:rPr>
          <w:rFonts w:ascii="Arial" w:eastAsia="Arial" w:hAnsi="Arial" w:cs="Arial"/>
          <w:u w:color="000000"/>
        </w:rPr>
        <w:t>These results suggests</w:t>
      </w:r>
      <w:proofErr w:type="gramEnd"/>
      <w:r w:rsidR="008A1036">
        <w:rPr>
          <w:rFonts w:ascii="Arial" w:eastAsia="Arial" w:hAnsi="Arial" w:cs="Arial"/>
          <w:u w:color="000000"/>
        </w:rPr>
        <w:t xml:space="preserve"> that for certain stimuli, autocrine TNF signaling may be important for prolonging the inflammatory state.</w:t>
      </w:r>
    </w:p>
    <w:p w14:paraId="08C4DD9D" w14:textId="77777777" w:rsidR="00D91058" w:rsidRDefault="00D91058">
      <w:pPr>
        <w:pStyle w:val="Default"/>
        <w:tabs>
          <w:tab w:val="left" w:pos="720"/>
        </w:tabs>
        <w:spacing w:line="360" w:lineRule="auto"/>
        <w:rPr>
          <w:rFonts w:ascii="Arial" w:eastAsia="Arial" w:hAnsi="Arial" w:cs="Arial"/>
          <w:u w:color="000000"/>
        </w:rPr>
      </w:pPr>
    </w:p>
    <w:p w14:paraId="03768457" w14:textId="77777777" w:rsidR="00D91058" w:rsidRDefault="008A1036">
      <w:pPr>
        <w:pStyle w:val="Default"/>
        <w:tabs>
          <w:tab w:val="left" w:pos="720"/>
        </w:tabs>
        <w:spacing w:line="360" w:lineRule="auto"/>
        <w:rPr>
          <w:rFonts w:ascii="Arial" w:eastAsia="Arial" w:hAnsi="Arial" w:cs="Arial"/>
          <w:i/>
          <w:iCs/>
          <w:u w:color="000000"/>
        </w:rPr>
      </w:pPr>
      <w:r>
        <w:rPr>
          <w:rFonts w:ascii="Arial" w:eastAsia="Arial" w:hAnsi="Arial" w:cs="Arial"/>
          <w:i/>
          <w:iCs/>
          <w:u w:color="000000"/>
        </w:rPr>
        <w:t xml:space="preserve">Autocrine function of TNF augments </w:t>
      </w:r>
      <w:proofErr w:type="spellStart"/>
      <w:r>
        <w:rPr>
          <w:rFonts w:ascii="Arial" w:eastAsia="Arial" w:hAnsi="Arial" w:cs="Arial"/>
          <w:i/>
          <w:iCs/>
          <w:u w:color="000000"/>
        </w:rPr>
        <w:t>NFkB</w:t>
      </w:r>
      <w:proofErr w:type="spellEnd"/>
      <w:r>
        <w:rPr>
          <w:rFonts w:ascii="Arial" w:eastAsia="Arial" w:hAnsi="Arial" w:cs="Arial"/>
          <w:i/>
          <w:iCs/>
          <w:u w:color="000000"/>
        </w:rPr>
        <w:t xml:space="preserve"> activation in response to </w:t>
      </w:r>
      <w:proofErr w:type="spellStart"/>
      <w:r>
        <w:rPr>
          <w:rFonts w:ascii="Arial" w:eastAsia="Arial" w:hAnsi="Arial" w:cs="Arial"/>
          <w:i/>
          <w:iCs/>
          <w:u w:color="000000"/>
        </w:rPr>
        <w:t>CpG</w:t>
      </w:r>
      <w:proofErr w:type="spellEnd"/>
      <w:r>
        <w:rPr>
          <w:rFonts w:ascii="Arial" w:eastAsia="Arial" w:hAnsi="Arial" w:cs="Arial"/>
          <w:i/>
          <w:iCs/>
          <w:u w:color="000000"/>
        </w:rPr>
        <w:t>.</w:t>
      </w:r>
    </w:p>
    <w:p w14:paraId="74BFA8D6"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i/>
          <w:iCs/>
          <w:u w:color="000000"/>
        </w:rPr>
        <w:tab/>
      </w:r>
      <w:r>
        <w:rPr>
          <w:rFonts w:ascii="Arial" w:eastAsia="Arial" w:hAnsi="Arial" w:cs="Arial"/>
          <w:u w:color="000000"/>
        </w:rPr>
        <w:t xml:space="preserve">Incorporating these three modules into one signaling network in a straightforward, stepwise fashion allows us to characterize the role that TLR-induced TNF production plays in </w:t>
      </w:r>
      <w:proofErr w:type="spellStart"/>
      <w:r>
        <w:rPr>
          <w:rFonts w:ascii="Arial" w:eastAsia="Arial" w:hAnsi="Arial" w:cs="Arial"/>
          <w:u w:color="000000"/>
        </w:rPr>
        <w:t>NFkB</w:t>
      </w:r>
      <w:proofErr w:type="spellEnd"/>
      <w:r>
        <w:rPr>
          <w:rFonts w:ascii="Arial" w:eastAsia="Arial" w:hAnsi="Arial" w:cs="Arial"/>
          <w:u w:color="000000"/>
        </w:rPr>
        <w:t xml:space="preserve"> signaling. TNF secreted by tissue-resident macrophages in response to pathogen challenge has a well-know paracrine signaling role in recruiting other cells and cell types to sites of infection. However, TNF may also signal in an autocrine fashion and play a role in augmenting </w:t>
      </w:r>
      <w:proofErr w:type="spellStart"/>
      <w:r>
        <w:rPr>
          <w:rFonts w:ascii="Arial" w:eastAsia="Arial" w:hAnsi="Arial" w:cs="Arial"/>
          <w:u w:color="000000"/>
        </w:rPr>
        <w:t>NFkB</w:t>
      </w:r>
      <w:proofErr w:type="spellEnd"/>
      <w:r>
        <w:rPr>
          <w:rFonts w:ascii="Arial" w:eastAsia="Arial" w:hAnsi="Arial" w:cs="Arial"/>
          <w:u w:color="000000"/>
        </w:rPr>
        <w:t xml:space="preserve"> activation in response to certain stimuli conditions. The nature of the TNF model, with various TLR-agonist inputs that induce different temporal dynamics, gives us the ability to investigate the potential autocrine function of TNF and make predictions that can be tested experimentally. Previous work on the TLR signaling module gave insights into the dynamics of signaling events mediated by MyD88 and TRIF. While MyD88-mediated IKK and </w:t>
      </w:r>
      <w:proofErr w:type="spellStart"/>
      <w:r>
        <w:rPr>
          <w:rFonts w:ascii="Arial" w:eastAsia="Arial" w:hAnsi="Arial" w:cs="Arial"/>
          <w:u w:color="000000"/>
        </w:rPr>
        <w:t>NFkB</w:t>
      </w:r>
      <w:proofErr w:type="spellEnd"/>
      <w:r>
        <w:rPr>
          <w:rFonts w:ascii="Arial" w:eastAsia="Arial" w:hAnsi="Arial" w:cs="Arial"/>
          <w:u w:color="000000"/>
        </w:rPr>
        <w:t xml:space="preserve"> activation are earlier and transient, TRIF-mediated IKK and </w:t>
      </w:r>
      <w:proofErr w:type="spellStart"/>
      <w:r>
        <w:rPr>
          <w:rFonts w:ascii="Arial" w:eastAsia="Arial" w:hAnsi="Arial" w:cs="Arial"/>
          <w:u w:color="000000"/>
        </w:rPr>
        <w:t>NFkB</w:t>
      </w:r>
      <w:proofErr w:type="spellEnd"/>
      <w:r>
        <w:rPr>
          <w:rFonts w:ascii="Arial" w:eastAsia="Arial" w:hAnsi="Arial" w:cs="Arial"/>
          <w:u w:color="000000"/>
        </w:rPr>
        <w:t xml:space="preserve"> activation are later and persistent. Using the three TLR agonists as inputs for the TNF model, simulations revealed that the model is able to recapitulate TNF production dynamics for LPS, </w:t>
      </w:r>
      <w:proofErr w:type="spellStart"/>
      <w:r>
        <w:rPr>
          <w:rFonts w:ascii="Arial" w:eastAsia="Arial" w:hAnsi="Arial" w:cs="Arial"/>
          <w:u w:color="000000"/>
        </w:rPr>
        <w:t>PolyI</w:t>
      </w:r>
      <w:proofErr w:type="gramStart"/>
      <w:r>
        <w:rPr>
          <w:rFonts w:ascii="Arial" w:eastAsia="Arial" w:hAnsi="Arial" w:cs="Arial"/>
          <w:u w:color="000000"/>
        </w:rPr>
        <w:t>:C</w:t>
      </w:r>
      <w:proofErr w:type="spellEnd"/>
      <w:proofErr w:type="gramEnd"/>
      <w:r>
        <w:rPr>
          <w:rFonts w:ascii="Arial" w:eastAsia="Arial" w:hAnsi="Arial" w:cs="Arial"/>
          <w:u w:color="000000"/>
        </w:rPr>
        <w:t xml:space="preserve">, and </w:t>
      </w:r>
      <w:proofErr w:type="spellStart"/>
      <w:r>
        <w:rPr>
          <w:rFonts w:ascii="Arial" w:eastAsia="Arial" w:hAnsi="Arial" w:cs="Arial"/>
          <w:u w:color="000000"/>
        </w:rPr>
        <w:t>CpG</w:t>
      </w:r>
      <w:proofErr w:type="spellEnd"/>
      <w:r>
        <w:rPr>
          <w:rFonts w:ascii="Arial" w:eastAsia="Arial" w:hAnsi="Arial" w:cs="Arial"/>
          <w:u w:color="000000"/>
        </w:rPr>
        <w:t xml:space="preserve">, and that </w:t>
      </w:r>
      <w:proofErr w:type="spellStart"/>
      <w:r>
        <w:rPr>
          <w:rFonts w:ascii="Arial" w:eastAsia="Arial" w:hAnsi="Arial" w:cs="Arial"/>
          <w:u w:color="000000"/>
        </w:rPr>
        <w:t>CpG</w:t>
      </w:r>
      <w:proofErr w:type="spellEnd"/>
      <w:r>
        <w:rPr>
          <w:rFonts w:ascii="Arial" w:eastAsia="Arial" w:hAnsi="Arial" w:cs="Arial"/>
          <w:u w:color="000000"/>
        </w:rPr>
        <w:t xml:space="preserve">-induced TNF production may be dependent on TNF autocrine feedback. Given the difference of temporal </w:t>
      </w:r>
      <w:proofErr w:type="spellStart"/>
      <w:r>
        <w:rPr>
          <w:rFonts w:ascii="Arial" w:eastAsia="Arial" w:hAnsi="Arial" w:cs="Arial"/>
          <w:u w:color="000000"/>
        </w:rPr>
        <w:t>NFkB</w:t>
      </w:r>
      <w:proofErr w:type="spellEnd"/>
      <w:r>
        <w:rPr>
          <w:rFonts w:ascii="Arial" w:eastAsia="Arial" w:hAnsi="Arial" w:cs="Arial"/>
          <w:u w:color="000000"/>
        </w:rPr>
        <w:t xml:space="preserve"> dynamics that are induced by TRIF and MyD88, we next sought to </w:t>
      </w:r>
      <w:r>
        <w:rPr>
          <w:rFonts w:ascii="Arial" w:eastAsia="Arial" w:hAnsi="Arial" w:cs="Arial"/>
          <w:u w:color="000000"/>
        </w:rPr>
        <w:lastRenderedPageBreak/>
        <w:t xml:space="preserve">determine whether TNF autocrine signaling </w:t>
      </w:r>
      <w:proofErr w:type="gramStart"/>
      <w:r>
        <w:rPr>
          <w:rFonts w:ascii="Arial" w:eastAsia="Arial" w:hAnsi="Arial" w:cs="Arial"/>
          <w:u w:color="000000"/>
        </w:rPr>
        <w:t>may</w:t>
      </w:r>
      <w:proofErr w:type="gramEnd"/>
      <w:r>
        <w:rPr>
          <w:rFonts w:ascii="Arial" w:eastAsia="Arial" w:hAnsi="Arial" w:cs="Arial"/>
          <w:u w:color="000000"/>
        </w:rPr>
        <w:t xml:space="preserve"> be necessary for sustained </w:t>
      </w:r>
      <w:proofErr w:type="spellStart"/>
      <w:r>
        <w:rPr>
          <w:rFonts w:ascii="Arial" w:eastAsia="Arial" w:hAnsi="Arial" w:cs="Arial"/>
          <w:u w:color="000000"/>
        </w:rPr>
        <w:t>NFkB</w:t>
      </w:r>
      <w:proofErr w:type="spellEnd"/>
      <w:r>
        <w:rPr>
          <w:rFonts w:ascii="Arial" w:eastAsia="Arial" w:hAnsi="Arial" w:cs="Arial"/>
          <w:u w:color="000000"/>
        </w:rPr>
        <w:t xml:space="preserve"> activation in response to certain stimuli.</w:t>
      </w:r>
    </w:p>
    <w:p w14:paraId="67D8ADE6" w14:textId="77777777" w:rsidR="002816C0" w:rsidRDefault="008A1036">
      <w:pPr>
        <w:pStyle w:val="Default"/>
        <w:tabs>
          <w:tab w:val="left" w:pos="720"/>
        </w:tabs>
        <w:spacing w:line="360" w:lineRule="auto"/>
        <w:rPr>
          <w:ins w:id="54" w:author="zhang Cheng" w:date="2014-03-24T13:58:00Z"/>
          <w:rFonts w:ascii="Arial" w:eastAsia="Arial" w:hAnsi="Arial" w:cs="Arial"/>
          <w:u w:color="000000"/>
        </w:rPr>
      </w:pPr>
      <w:r>
        <w:rPr>
          <w:rFonts w:ascii="Arial" w:eastAsia="Arial" w:hAnsi="Arial" w:cs="Arial"/>
          <w:u w:color="000000"/>
        </w:rPr>
        <w:tab/>
        <w:t xml:space="preserve">These computational results result led us to investigate further whether TNF autocrine feedback is important for sustained </w:t>
      </w:r>
      <w:proofErr w:type="spellStart"/>
      <w:r>
        <w:rPr>
          <w:rFonts w:ascii="Arial" w:eastAsia="Arial" w:hAnsi="Arial" w:cs="Arial"/>
          <w:u w:color="000000"/>
        </w:rPr>
        <w:t>NFkB</w:t>
      </w:r>
      <w:proofErr w:type="spellEnd"/>
      <w:r>
        <w:rPr>
          <w:rFonts w:ascii="Arial" w:eastAsia="Arial" w:hAnsi="Arial" w:cs="Arial"/>
          <w:u w:color="000000"/>
        </w:rPr>
        <w:t xml:space="preserve"> activation. The mathematical model was simulated for LPS and </w:t>
      </w:r>
      <w:proofErr w:type="spellStart"/>
      <w:r>
        <w:rPr>
          <w:rFonts w:ascii="Arial" w:eastAsia="Arial" w:hAnsi="Arial" w:cs="Arial"/>
          <w:u w:color="000000"/>
        </w:rPr>
        <w:t>CpG</w:t>
      </w:r>
      <w:proofErr w:type="spellEnd"/>
      <w:r>
        <w:rPr>
          <w:rFonts w:ascii="Arial" w:eastAsia="Arial" w:hAnsi="Arial" w:cs="Arial"/>
          <w:u w:color="000000"/>
        </w:rPr>
        <w:t xml:space="preserve"> response for </w:t>
      </w:r>
      <w:proofErr w:type="spellStart"/>
      <w:r>
        <w:rPr>
          <w:rFonts w:ascii="Arial" w:eastAsia="Arial" w:hAnsi="Arial" w:cs="Arial"/>
          <w:u w:color="000000"/>
        </w:rPr>
        <w:t>NFkB</w:t>
      </w:r>
      <w:proofErr w:type="spellEnd"/>
      <w:r>
        <w:rPr>
          <w:rFonts w:ascii="Arial" w:eastAsia="Arial" w:hAnsi="Arial" w:cs="Arial"/>
          <w:u w:color="000000"/>
        </w:rPr>
        <w:t xml:space="preserve"> activity either with or without autocrine TNF signaling. </w:t>
      </w:r>
      <w:r w:rsidRPr="002816C0">
        <w:rPr>
          <w:rFonts w:ascii="Arial" w:eastAsia="Arial" w:hAnsi="Arial" w:cs="Arial"/>
          <w:highlight w:val="yellow"/>
          <w:u w:color="000000"/>
          <w:rPrChange w:id="55" w:author="zhang Cheng" w:date="2014-03-24T13:58:00Z">
            <w:rPr>
              <w:rFonts w:ascii="Arial" w:eastAsia="Arial" w:hAnsi="Arial" w:cs="Arial"/>
              <w:u w:color="000000"/>
            </w:rPr>
          </w:rPrChange>
        </w:rPr>
        <w:t xml:space="preserve">Here, the model predicts that while the loss of autocrine TNF signaling has no effect on LPS-induced </w:t>
      </w:r>
      <w:proofErr w:type="spellStart"/>
      <w:r w:rsidRPr="002816C0">
        <w:rPr>
          <w:rFonts w:ascii="Arial" w:eastAsia="Arial" w:hAnsi="Arial" w:cs="Arial"/>
          <w:highlight w:val="yellow"/>
          <w:u w:color="000000"/>
          <w:rPrChange w:id="56" w:author="zhang Cheng" w:date="2014-03-24T13:58:00Z">
            <w:rPr>
              <w:rFonts w:ascii="Arial" w:eastAsia="Arial" w:hAnsi="Arial" w:cs="Arial"/>
              <w:u w:color="000000"/>
            </w:rPr>
          </w:rPrChange>
        </w:rPr>
        <w:t>NFkB</w:t>
      </w:r>
      <w:proofErr w:type="spellEnd"/>
      <w:r w:rsidRPr="002816C0">
        <w:rPr>
          <w:rFonts w:ascii="Arial" w:eastAsia="Arial" w:hAnsi="Arial" w:cs="Arial"/>
          <w:highlight w:val="yellow"/>
          <w:u w:color="000000"/>
          <w:rPrChange w:id="57" w:author="zhang Cheng" w:date="2014-03-24T13:58:00Z">
            <w:rPr>
              <w:rFonts w:ascii="Arial" w:eastAsia="Arial" w:hAnsi="Arial" w:cs="Arial"/>
              <w:u w:color="000000"/>
            </w:rPr>
          </w:rPrChange>
        </w:rPr>
        <w:t xml:space="preserve"> activation, it does have an effect on </w:t>
      </w:r>
      <w:proofErr w:type="spellStart"/>
      <w:r w:rsidRPr="002816C0">
        <w:rPr>
          <w:rFonts w:ascii="Arial" w:eastAsia="Arial" w:hAnsi="Arial" w:cs="Arial"/>
          <w:highlight w:val="yellow"/>
          <w:u w:color="000000"/>
          <w:rPrChange w:id="58" w:author="zhang Cheng" w:date="2014-03-24T13:58:00Z">
            <w:rPr>
              <w:rFonts w:ascii="Arial" w:eastAsia="Arial" w:hAnsi="Arial" w:cs="Arial"/>
              <w:u w:color="000000"/>
            </w:rPr>
          </w:rPrChange>
        </w:rPr>
        <w:t>CpG</w:t>
      </w:r>
      <w:proofErr w:type="spellEnd"/>
      <w:r w:rsidRPr="002816C0">
        <w:rPr>
          <w:rFonts w:ascii="Arial" w:eastAsia="Arial" w:hAnsi="Arial" w:cs="Arial"/>
          <w:highlight w:val="yellow"/>
          <w:u w:color="000000"/>
          <w:rPrChange w:id="59" w:author="zhang Cheng" w:date="2014-03-24T13:58:00Z">
            <w:rPr>
              <w:rFonts w:ascii="Arial" w:eastAsia="Arial" w:hAnsi="Arial" w:cs="Arial"/>
              <w:u w:color="000000"/>
            </w:rPr>
          </w:rPrChange>
        </w:rPr>
        <w:t xml:space="preserve">-induced </w:t>
      </w:r>
      <w:proofErr w:type="spellStart"/>
      <w:r w:rsidRPr="002816C0">
        <w:rPr>
          <w:rFonts w:ascii="Arial" w:eastAsia="Arial" w:hAnsi="Arial" w:cs="Arial"/>
          <w:highlight w:val="yellow"/>
          <w:u w:color="000000"/>
          <w:rPrChange w:id="60" w:author="zhang Cheng" w:date="2014-03-24T13:58:00Z">
            <w:rPr>
              <w:rFonts w:ascii="Arial" w:eastAsia="Arial" w:hAnsi="Arial" w:cs="Arial"/>
              <w:u w:color="000000"/>
            </w:rPr>
          </w:rPrChange>
        </w:rPr>
        <w:t>NFkB</w:t>
      </w:r>
      <w:proofErr w:type="spellEnd"/>
      <w:r w:rsidRPr="002816C0">
        <w:rPr>
          <w:rFonts w:ascii="Arial" w:eastAsia="Arial" w:hAnsi="Arial" w:cs="Arial"/>
          <w:highlight w:val="yellow"/>
          <w:u w:color="000000"/>
          <w:rPrChange w:id="61" w:author="zhang Cheng" w:date="2014-03-24T13:58:00Z">
            <w:rPr>
              <w:rFonts w:ascii="Arial" w:eastAsia="Arial" w:hAnsi="Arial" w:cs="Arial"/>
              <w:u w:color="000000"/>
            </w:rPr>
          </w:rPrChange>
        </w:rPr>
        <w:t xml:space="preserve"> activation (Figure 6A).</w:t>
      </w:r>
      <w:r>
        <w:rPr>
          <w:rFonts w:ascii="Arial" w:eastAsia="Arial" w:hAnsi="Arial" w:cs="Arial"/>
          <w:u w:color="000000"/>
        </w:rPr>
        <w:t xml:space="preserve">  To test this experimentally, </w:t>
      </w:r>
      <w:proofErr w:type="spellStart"/>
      <w:r>
        <w:rPr>
          <w:rFonts w:ascii="Arial" w:eastAsia="Arial" w:hAnsi="Arial" w:cs="Arial"/>
          <w:u w:color="000000"/>
        </w:rPr>
        <w:t>NFkB</w:t>
      </w:r>
      <w:proofErr w:type="spellEnd"/>
      <w:r>
        <w:rPr>
          <w:rFonts w:ascii="Arial" w:eastAsia="Arial" w:hAnsi="Arial" w:cs="Arial"/>
          <w:u w:color="000000"/>
        </w:rPr>
        <w:t xml:space="preserve"> activity was measured in the absence of TNF </w:t>
      </w:r>
      <w:proofErr w:type="spellStart"/>
      <w:r>
        <w:rPr>
          <w:rFonts w:ascii="Arial" w:eastAsia="Arial" w:hAnsi="Arial" w:cs="Arial"/>
          <w:u w:color="000000"/>
        </w:rPr>
        <w:t>auctrine</w:t>
      </w:r>
      <w:proofErr w:type="spellEnd"/>
      <w:r>
        <w:rPr>
          <w:rFonts w:ascii="Arial" w:eastAsia="Arial" w:hAnsi="Arial" w:cs="Arial"/>
          <w:u w:color="000000"/>
        </w:rPr>
        <w:t xml:space="preserve"> signaling using </w:t>
      </w:r>
      <w:proofErr w:type="spellStart"/>
      <w:r>
        <w:rPr>
          <w:rFonts w:ascii="Arial" w:eastAsia="Arial" w:hAnsi="Arial" w:cs="Arial"/>
          <w:i/>
          <w:iCs/>
          <w:u w:color="000000"/>
        </w:rPr>
        <w:t>tnf</w:t>
      </w:r>
      <w:proofErr w:type="spellEnd"/>
      <w:r>
        <w:rPr>
          <w:rFonts w:ascii="Arial" w:eastAsia="Arial" w:hAnsi="Arial" w:cs="Arial"/>
          <w:u w:color="000000"/>
          <w:vertAlign w:val="superscript"/>
        </w:rPr>
        <w:t>-/-</w:t>
      </w:r>
      <w:r>
        <w:rPr>
          <w:rFonts w:ascii="Arial" w:eastAsia="Arial" w:hAnsi="Arial" w:cs="Arial"/>
          <w:u w:color="000000"/>
        </w:rPr>
        <w:t xml:space="preserve"> mice, which are deficient in TNF production.  As in previous experiments, BMDMs from </w:t>
      </w:r>
      <w:proofErr w:type="gramStart"/>
      <w:r>
        <w:rPr>
          <w:rFonts w:ascii="Arial" w:eastAsia="Arial" w:hAnsi="Arial" w:cs="Arial"/>
          <w:u w:color="000000"/>
        </w:rPr>
        <w:t>wild-type</w:t>
      </w:r>
      <w:proofErr w:type="gramEnd"/>
      <w:r>
        <w:rPr>
          <w:rFonts w:ascii="Arial" w:eastAsia="Arial" w:hAnsi="Arial" w:cs="Arial"/>
          <w:u w:color="000000"/>
        </w:rPr>
        <w:t xml:space="preserve"> and</w:t>
      </w:r>
      <w:r>
        <w:rPr>
          <w:rFonts w:eastAsia="Helvetica" w:hAnsi="Helvetica" w:cs="Helvetica"/>
          <w:u w:color="000000"/>
        </w:rPr>
        <w:t xml:space="preserve"> </w:t>
      </w:r>
      <w:proofErr w:type="spellStart"/>
      <w:r>
        <w:rPr>
          <w:rFonts w:ascii="Arial" w:eastAsia="Arial" w:hAnsi="Arial" w:cs="Arial"/>
          <w:i/>
          <w:iCs/>
          <w:u w:color="000000"/>
        </w:rPr>
        <w:t>tnf</w:t>
      </w:r>
      <w:proofErr w:type="spellEnd"/>
      <w:r>
        <w:rPr>
          <w:rFonts w:ascii="Arial" w:eastAsia="Arial" w:hAnsi="Arial" w:cs="Arial"/>
          <w:u w:color="000000"/>
          <w:vertAlign w:val="superscript"/>
        </w:rPr>
        <w:t>-/-</w:t>
      </w:r>
      <w:r>
        <w:rPr>
          <w:rFonts w:ascii="Arial" w:eastAsia="Arial" w:hAnsi="Arial" w:cs="Arial"/>
          <w:u w:color="000000"/>
        </w:rPr>
        <w:t xml:space="preserve"> mice were generated, and stimulated with either LPS or </w:t>
      </w:r>
      <w:proofErr w:type="spellStart"/>
      <w:r>
        <w:rPr>
          <w:rFonts w:ascii="Arial" w:eastAsia="Arial" w:hAnsi="Arial" w:cs="Arial"/>
          <w:u w:color="000000"/>
        </w:rPr>
        <w:t>CpG</w:t>
      </w:r>
      <w:proofErr w:type="spellEnd"/>
      <w:r>
        <w:rPr>
          <w:rFonts w:ascii="Arial" w:eastAsia="Arial" w:hAnsi="Arial" w:cs="Arial"/>
          <w:u w:color="000000"/>
        </w:rPr>
        <w:t xml:space="preserve">. EMSAs for </w:t>
      </w:r>
      <w:proofErr w:type="spellStart"/>
      <w:r>
        <w:rPr>
          <w:rFonts w:ascii="Arial" w:eastAsia="Arial" w:hAnsi="Arial" w:cs="Arial"/>
          <w:u w:color="000000"/>
        </w:rPr>
        <w:t>NFkB</w:t>
      </w:r>
      <w:proofErr w:type="spellEnd"/>
      <w:r>
        <w:rPr>
          <w:rFonts w:ascii="Arial" w:eastAsia="Arial" w:hAnsi="Arial" w:cs="Arial"/>
          <w:u w:color="000000"/>
        </w:rPr>
        <w:t xml:space="preserve"> activation confirmed the computational prediction, demonstrating that while </w:t>
      </w:r>
      <w:proofErr w:type="spellStart"/>
      <w:r>
        <w:rPr>
          <w:rFonts w:ascii="Arial" w:eastAsia="Arial" w:hAnsi="Arial" w:cs="Arial"/>
          <w:i/>
          <w:iCs/>
          <w:u w:color="000000"/>
        </w:rPr>
        <w:t>tnf</w:t>
      </w:r>
      <w:proofErr w:type="spellEnd"/>
      <w:r>
        <w:rPr>
          <w:rFonts w:ascii="Arial" w:eastAsia="Arial" w:hAnsi="Arial" w:cs="Arial"/>
          <w:u w:color="000000"/>
          <w:vertAlign w:val="superscript"/>
        </w:rPr>
        <w:t>-/-</w:t>
      </w:r>
      <w:r>
        <w:rPr>
          <w:rFonts w:ascii="Arial" w:eastAsia="Arial" w:hAnsi="Arial" w:cs="Arial"/>
          <w:u w:color="000000"/>
        </w:rPr>
        <w:t xml:space="preserve"> BMDMs did not have reduced </w:t>
      </w:r>
      <w:proofErr w:type="spellStart"/>
      <w:r>
        <w:rPr>
          <w:rFonts w:ascii="Arial" w:eastAsia="Arial" w:hAnsi="Arial" w:cs="Arial"/>
          <w:u w:color="000000"/>
        </w:rPr>
        <w:t>NFkB</w:t>
      </w:r>
      <w:proofErr w:type="spellEnd"/>
      <w:r>
        <w:rPr>
          <w:rFonts w:ascii="Arial" w:eastAsia="Arial" w:hAnsi="Arial" w:cs="Arial"/>
          <w:u w:color="000000"/>
        </w:rPr>
        <w:t xml:space="preserve"> activation in response to LPS, they did have reduced </w:t>
      </w:r>
      <w:proofErr w:type="spellStart"/>
      <w:r>
        <w:rPr>
          <w:rFonts w:ascii="Arial" w:eastAsia="Arial" w:hAnsi="Arial" w:cs="Arial"/>
          <w:u w:color="000000"/>
        </w:rPr>
        <w:t>NFkB</w:t>
      </w:r>
      <w:proofErr w:type="spellEnd"/>
      <w:r>
        <w:rPr>
          <w:rFonts w:ascii="Arial" w:eastAsia="Arial" w:hAnsi="Arial" w:cs="Arial"/>
          <w:u w:color="000000"/>
        </w:rPr>
        <w:t xml:space="preserve"> activation in response to </w:t>
      </w:r>
      <w:proofErr w:type="spellStart"/>
      <w:r>
        <w:rPr>
          <w:rFonts w:ascii="Arial" w:eastAsia="Arial" w:hAnsi="Arial" w:cs="Arial"/>
          <w:u w:color="000000"/>
        </w:rPr>
        <w:t>CpG</w:t>
      </w:r>
      <w:proofErr w:type="spellEnd"/>
      <w:r>
        <w:rPr>
          <w:rFonts w:ascii="Arial" w:eastAsia="Arial" w:hAnsi="Arial" w:cs="Arial"/>
          <w:u w:color="000000"/>
        </w:rPr>
        <w:t xml:space="preserve"> from 4-8 hours (Fig 6B). This aligns with the result from the TNF model, which predicted that stimuli that signal transiently, such as a </w:t>
      </w:r>
      <w:proofErr w:type="spellStart"/>
      <w:r>
        <w:rPr>
          <w:rFonts w:ascii="Arial" w:eastAsia="Arial" w:hAnsi="Arial" w:cs="Arial"/>
          <w:u w:color="000000"/>
        </w:rPr>
        <w:t>CpG</w:t>
      </w:r>
      <w:proofErr w:type="spellEnd"/>
      <w:r>
        <w:rPr>
          <w:rFonts w:ascii="Arial" w:eastAsia="Arial" w:hAnsi="Arial" w:cs="Arial"/>
          <w:u w:color="000000"/>
        </w:rPr>
        <w:t xml:space="preserve"> mediated through MyD88, would be more dependent on TNF autocrine feedback for late </w:t>
      </w:r>
      <w:proofErr w:type="spellStart"/>
      <w:r>
        <w:rPr>
          <w:rFonts w:ascii="Arial" w:eastAsia="Arial" w:hAnsi="Arial" w:cs="Arial"/>
          <w:u w:color="000000"/>
        </w:rPr>
        <w:t>NFkB</w:t>
      </w:r>
      <w:proofErr w:type="spellEnd"/>
      <w:r>
        <w:rPr>
          <w:rFonts w:ascii="Arial" w:eastAsia="Arial" w:hAnsi="Arial" w:cs="Arial"/>
          <w:u w:color="000000"/>
        </w:rPr>
        <w:t xml:space="preserve"> activation. This result suggests that in response to </w:t>
      </w:r>
      <w:proofErr w:type="spellStart"/>
      <w:r>
        <w:rPr>
          <w:rFonts w:ascii="Arial" w:eastAsia="Arial" w:hAnsi="Arial" w:cs="Arial"/>
          <w:u w:color="000000"/>
        </w:rPr>
        <w:t>CpG</w:t>
      </w:r>
      <w:proofErr w:type="spellEnd"/>
      <w:r>
        <w:rPr>
          <w:rFonts w:ascii="Arial" w:eastAsia="Arial" w:hAnsi="Arial" w:cs="Arial"/>
          <w:u w:color="000000"/>
        </w:rPr>
        <w:t>, secreted TNF serves a primarily autocrine role.</w:t>
      </w:r>
    </w:p>
    <w:p w14:paraId="169845F1" w14:textId="77777777" w:rsidR="002816C0" w:rsidRDefault="002816C0">
      <w:pPr>
        <w:pStyle w:val="Default"/>
        <w:tabs>
          <w:tab w:val="left" w:pos="720"/>
        </w:tabs>
        <w:spacing w:line="360" w:lineRule="auto"/>
        <w:rPr>
          <w:ins w:id="62" w:author="zhang Cheng" w:date="2014-03-24T13:58:00Z"/>
          <w:rFonts w:ascii="Arial" w:eastAsia="Arial" w:hAnsi="Arial" w:cs="Arial"/>
          <w:u w:color="000000"/>
        </w:rPr>
      </w:pPr>
    </w:p>
    <w:p w14:paraId="77BD1286" w14:textId="6ABFEF5D" w:rsidR="00D91058" w:rsidRDefault="002816C0">
      <w:pPr>
        <w:pStyle w:val="Default"/>
        <w:tabs>
          <w:tab w:val="left" w:pos="720"/>
        </w:tabs>
        <w:spacing w:line="360" w:lineRule="auto"/>
        <w:rPr>
          <w:rFonts w:ascii="Arial" w:eastAsia="Arial" w:hAnsi="Arial" w:cs="Arial"/>
          <w:i/>
          <w:iCs/>
          <w:u w:color="000000"/>
        </w:rPr>
      </w:pPr>
      <w:ins w:id="63" w:author="zhang Cheng" w:date="2014-03-24T13:58:00Z">
        <w:r>
          <w:rPr>
            <w:rFonts w:ascii="Arial" w:eastAsia="Arial" w:hAnsi="Arial" w:cs="Arial"/>
            <w:u w:color="000000"/>
          </w:rPr>
          <w:tab/>
        </w:r>
      </w:ins>
      <w:r w:rsidR="008A1036">
        <w:rPr>
          <w:rFonts w:ascii="Arial" w:eastAsia="Arial" w:hAnsi="Arial" w:cs="Arial"/>
          <w:u w:color="000000"/>
        </w:rPr>
        <w:t xml:space="preserve"> Next, we sought to investigate the paracrine role that secreted TNF serves in response to LPS and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 Tissue-resident macrophages exist in an environment where they secret cytokines and signal to other cell types in the tissue, such as fibroblasts, which respond and are activated by the macrophages signals. To construct an experimental </w:t>
      </w:r>
      <w:proofErr w:type="gramStart"/>
      <w:r w:rsidR="008A1036">
        <w:rPr>
          <w:rFonts w:ascii="Arial" w:eastAsia="Arial" w:hAnsi="Arial" w:cs="Arial"/>
          <w:u w:color="000000"/>
        </w:rPr>
        <w:t>system which</w:t>
      </w:r>
      <w:proofErr w:type="gramEnd"/>
      <w:r w:rsidR="008A1036">
        <w:rPr>
          <w:rFonts w:ascii="Arial" w:eastAsia="Arial" w:hAnsi="Arial" w:cs="Arial"/>
          <w:u w:color="000000"/>
        </w:rPr>
        <w:t xml:space="preserve"> mimics this tissue-resident macrophage environment, BMDMs generated from </w:t>
      </w:r>
      <w:proofErr w:type="spellStart"/>
      <w:r w:rsidR="008A1036">
        <w:rPr>
          <w:rFonts w:ascii="Arial" w:eastAsia="Arial" w:hAnsi="Arial" w:cs="Arial"/>
          <w:i/>
          <w:iCs/>
          <w:u w:color="000000"/>
        </w:rPr>
        <w:t>tnfr</w:t>
      </w:r>
      <w:proofErr w:type="spellEnd"/>
      <w:r w:rsidR="008A1036">
        <w:rPr>
          <w:rFonts w:ascii="Arial" w:eastAsia="Arial" w:hAnsi="Arial" w:cs="Arial"/>
          <w:i/>
          <w:iCs/>
          <w:u w:color="000000"/>
          <w:vertAlign w:val="superscript"/>
        </w:rPr>
        <w:t>-/-</w:t>
      </w:r>
      <w:r w:rsidR="008A1036">
        <w:rPr>
          <w:rFonts w:ascii="Arial" w:eastAsia="Arial" w:hAnsi="Arial" w:cs="Arial"/>
          <w:u w:color="000000"/>
        </w:rPr>
        <w:t xml:space="preserve"> mice were co-cultured with </w:t>
      </w:r>
      <w:r w:rsidR="008A1036">
        <w:rPr>
          <w:rFonts w:ascii="Arial" w:eastAsia="Arial" w:hAnsi="Arial" w:cs="Arial"/>
          <w:i/>
          <w:iCs/>
          <w:u w:color="000000"/>
        </w:rPr>
        <w:t>myd88</w:t>
      </w:r>
      <w:r w:rsidR="008A1036">
        <w:rPr>
          <w:rFonts w:ascii="Arial" w:eastAsia="Arial" w:hAnsi="Arial" w:cs="Arial"/>
          <w:i/>
          <w:iCs/>
          <w:u w:color="000000"/>
          <w:vertAlign w:val="superscript"/>
        </w:rPr>
        <w:t>-/-</w:t>
      </w:r>
      <w:r w:rsidR="008A1036">
        <w:rPr>
          <w:rFonts w:ascii="Arial" w:eastAsia="Arial" w:hAnsi="Arial" w:cs="Arial"/>
          <w:i/>
          <w:iCs/>
          <w:u w:color="000000"/>
        </w:rPr>
        <w:t>/trif</w:t>
      </w:r>
      <w:r w:rsidR="008A1036">
        <w:rPr>
          <w:rFonts w:ascii="Arial" w:eastAsia="Arial" w:hAnsi="Arial" w:cs="Arial"/>
          <w:i/>
          <w:iCs/>
          <w:u w:color="000000"/>
          <w:vertAlign w:val="superscript"/>
        </w:rPr>
        <w:t>-/-</w:t>
      </w:r>
      <w:r w:rsidR="008A1036">
        <w:rPr>
          <w:rFonts w:ascii="Arial" w:eastAsia="Arial" w:hAnsi="Arial" w:cs="Arial"/>
          <w:u w:color="000000"/>
        </w:rPr>
        <w:t xml:space="preserve"> 3T3s, the latter of which cannot activated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In this setup, the initial stimulus (LPS or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 activates the </w:t>
      </w:r>
      <w:proofErr w:type="spellStart"/>
      <w:r w:rsidR="008A1036">
        <w:rPr>
          <w:rFonts w:ascii="Arial" w:eastAsia="Arial" w:hAnsi="Arial" w:cs="Arial"/>
          <w:i/>
          <w:iCs/>
          <w:u w:color="000000"/>
        </w:rPr>
        <w:t>tnfr</w:t>
      </w:r>
      <w:proofErr w:type="spellEnd"/>
      <w:r w:rsidR="008A1036">
        <w:rPr>
          <w:rFonts w:ascii="Arial" w:eastAsia="Arial" w:hAnsi="Arial" w:cs="Arial"/>
          <w:i/>
          <w:iCs/>
          <w:u w:color="000000"/>
          <w:vertAlign w:val="superscript"/>
        </w:rPr>
        <w:t>-/-</w:t>
      </w:r>
      <w:r w:rsidR="008A1036">
        <w:rPr>
          <w:rFonts w:ascii="Arial" w:eastAsia="Arial" w:hAnsi="Arial" w:cs="Arial"/>
          <w:u w:color="000000"/>
        </w:rPr>
        <w:t xml:space="preserve"> BMDMs, but not the </w:t>
      </w:r>
      <w:r w:rsidR="008A1036">
        <w:rPr>
          <w:rFonts w:ascii="Arial" w:eastAsia="Arial" w:hAnsi="Arial" w:cs="Arial"/>
          <w:i/>
          <w:iCs/>
          <w:u w:color="000000"/>
        </w:rPr>
        <w:t>myd88</w:t>
      </w:r>
      <w:r w:rsidR="008A1036">
        <w:rPr>
          <w:rFonts w:ascii="Arial" w:eastAsia="Arial" w:hAnsi="Arial" w:cs="Arial"/>
          <w:i/>
          <w:iCs/>
          <w:u w:color="000000"/>
          <w:vertAlign w:val="superscript"/>
        </w:rPr>
        <w:t>-/-</w:t>
      </w:r>
      <w:r w:rsidR="008A1036">
        <w:rPr>
          <w:rFonts w:ascii="Arial" w:eastAsia="Arial" w:hAnsi="Arial" w:cs="Arial"/>
          <w:i/>
          <w:iCs/>
          <w:u w:color="000000"/>
        </w:rPr>
        <w:t>/trif</w:t>
      </w:r>
      <w:r w:rsidR="008A1036">
        <w:rPr>
          <w:rFonts w:ascii="Arial" w:eastAsia="Arial" w:hAnsi="Arial" w:cs="Arial"/>
          <w:i/>
          <w:iCs/>
          <w:u w:color="000000"/>
          <w:vertAlign w:val="superscript"/>
        </w:rPr>
        <w:t>-/-</w:t>
      </w:r>
      <w:r w:rsidR="008A1036">
        <w:rPr>
          <w:rFonts w:ascii="Arial" w:eastAsia="Arial" w:hAnsi="Arial" w:cs="Arial"/>
          <w:u w:color="000000"/>
        </w:rPr>
        <w:t xml:space="preserve"> 3T3s. However, the TNF secreted by the </w:t>
      </w:r>
      <w:proofErr w:type="spellStart"/>
      <w:r w:rsidR="008A1036">
        <w:rPr>
          <w:rFonts w:ascii="Arial" w:eastAsia="Arial" w:hAnsi="Arial" w:cs="Arial"/>
          <w:i/>
          <w:iCs/>
          <w:u w:color="000000"/>
        </w:rPr>
        <w:t>tnfr</w:t>
      </w:r>
      <w:proofErr w:type="spellEnd"/>
      <w:r w:rsidR="008A1036">
        <w:rPr>
          <w:rFonts w:ascii="Arial" w:eastAsia="Arial" w:hAnsi="Arial" w:cs="Arial"/>
          <w:i/>
          <w:iCs/>
          <w:u w:color="000000"/>
          <w:vertAlign w:val="superscript"/>
        </w:rPr>
        <w:t>-/-</w:t>
      </w:r>
      <w:r w:rsidR="008A1036">
        <w:rPr>
          <w:rFonts w:ascii="Arial" w:eastAsia="Arial" w:hAnsi="Arial" w:cs="Arial"/>
          <w:u w:color="000000"/>
        </w:rPr>
        <w:t xml:space="preserve"> BMDMs is able to activate the </w:t>
      </w:r>
      <w:r w:rsidR="008A1036">
        <w:rPr>
          <w:rFonts w:ascii="Arial" w:eastAsia="Arial" w:hAnsi="Arial" w:cs="Arial"/>
          <w:i/>
          <w:iCs/>
          <w:u w:color="000000"/>
        </w:rPr>
        <w:t>myd88</w:t>
      </w:r>
      <w:r w:rsidR="008A1036">
        <w:rPr>
          <w:rFonts w:ascii="Arial" w:eastAsia="Arial" w:hAnsi="Arial" w:cs="Arial"/>
          <w:i/>
          <w:iCs/>
          <w:u w:color="000000"/>
          <w:vertAlign w:val="superscript"/>
        </w:rPr>
        <w:t>-/-</w:t>
      </w:r>
      <w:r w:rsidR="008A1036">
        <w:rPr>
          <w:rFonts w:ascii="Arial" w:eastAsia="Arial" w:hAnsi="Arial" w:cs="Arial"/>
          <w:i/>
          <w:iCs/>
          <w:u w:color="000000"/>
        </w:rPr>
        <w:t>/trif</w:t>
      </w:r>
      <w:r w:rsidR="008A1036">
        <w:rPr>
          <w:rFonts w:ascii="Arial" w:eastAsia="Arial" w:hAnsi="Arial" w:cs="Arial"/>
          <w:i/>
          <w:iCs/>
          <w:u w:color="000000"/>
          <w:vertAlign w:val="superscript"/>
        </w:rPr>
        <w:t>-/-</w:t>
      </w:r>
      <w:r w:rsidR="008A1036">
        <w:rPr>
          <w:rFonts w:ascii="Arial" w:eastAsia="Arial" w:hAnsi="Arial" w:cs="Arial"/>
          <w:u w:color="000000"/>
        </w:rPr>
        <w:t xml:space="preserve"> 3T3s, which is measured by </w:t>
      </w:r>
      <w:proofErr w:type="spellStart"/>
      <w:r w:rsidR="008A1036">
        <w:rPr>
          <w:rFonts w:ascii="Arial" w:eastAsia="Arial" w:hAnsi="Arial" w:cs="Arial"/>
          <w:u w:color="000000"/>
        </w:rPr>
        <w:t>immunofluorescent</w:t>
      </w:r>
      <w:proofErr w:type="spellEnd"/>
      <w:r w:rsidR="008A1036">
        <w:rPr>
          <w:rFonts w:ascii="Arial" w:eastAsia="Arial" w:hAnsi="Arial" w:cs="Arial"/>
          <w:u w:color="000000"/>
        </w:rPr>
        <w:t xml:space="preserve"> staining for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subunit p65. This microscopy experiment reveals that LPS-induced TNF secretion plays a strong paracrine role, as more </w:t>
      </w:r>
      <w:r w:rsidR="008A1036">
        <w:rPr>
          <w:rFonts w:ascii="Arial" w:eastAsia="Arial" w:hAnsi="Arial" w:cs="Arial"/>
          <w:i/>
          <w:iCs/>
          <w:u w:color="000000"/>
        </w:rPr>
        <w:t>myd88</w:t>
      </w:r>
      <w:r w:rsidR="008A1036">
        <w:rPr>
          <w:rFonts w:ascii="Arial" w:eastAsia="Arial" w:hAnsi="Arial" w:cs="Arial"/>
          <w:i/>
          <w:iCs/>
          <w:u w:color="000000"/>
          <w:vertAlign w:val="superscript"/>
        </w:rPr>
        <w:t>-/-</w:t>
      </w:r>
      <w:r w:rsidR="008A1036">
        <w:rPr>
          <w:rFonts w:ascii="Arial" w:eastAsia="Arial" w:hAnsi="Arial" w:cs="Arial"/>
          <w:i/>
          <w:iCs/>
          <w:u w:color="000000"/>
        </w:rPr>
        <w:t>/trif</w:t>
      </w:r>
      <w:r w:rsidR="008A1036">
        <w:rPr>
          <w:rFonts w:ascii="Arial" w:eastAsia="Arial" w:hAnsi="Arial" w:cs="Arial"/>
          <w:i/>
          <w:iCs/>
          <w:u w:color="000000"/>
          <w:vertAlign w:val="superscript"/>
        </w:rPr>
        <w:t>-/-</w:t>
      </w:r>
      <w:r w:rsidR="008A1036">
        <w:rPr>
          <w:rFonts w:ascii="Arial" w:eastAsia="Arial" w:hAnsi="Arial" w:cs="Arial"/>
          <w:u w:color="000000"/>
        </w:rPr>
        <w:t xml:space="preserve"> 3T3s near TNF-secreting BMDMs show significant p65 nuclear translocation (Fig 6C). However, in the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-stimulated condition, </w:t>
      </w:r>
      <w:r w:rsidR="008A1036">
        <w:rPr>
          <w:rFonts w:ascii="Arial" w:eastAsia="Arial" w:hAnsi="Arial" w:cs="Arial"/>
          <w:i/>
          <w:iCs/>
          <w:u w:color="000000"/>
        </w:rPr>
        <w:t>myd88</w:t>
      </w:r>
      <w:r w:rsidR="008A1036">
        <w:rPr>
          <w:rFonts w:ascii="Arial" w:eastAsia="Arial" w:hAnsi="Arial" w:cs="Arial"/>
          <w:i/>
          <w:iCs/>
          <w:u w:color="000000"/>
          <w:vertAlign w:val="superscript"/>
        </w:rPr>
        <w:t>-/-</w:t>
      </w:r>
      <w:r w:rsidR="008A1036">
        <w:rPr>
          <w:rFonts w:ascii="Arial" w:eastAsia="Arial" w:hAnsi="Arial" w:cs="Arial"/>
          <w:i/>
          <w:iCs/>
          <w:u w:color="000000"/>
        </w:rPr>
        <w:t>/trif</w:t>
      </w:r>
      <w:r w:rsidR="008A1036">
        <w:rPr>
          <w:rFonts w:ascii="Arial" w:eastAsia="Arial" w:hAnsi="Arial" w:cs="Arial"/>
          <w:i/>
          <w:iCs/>
          <w:u w:color="000000"/>
          <w:vertAlign w:val="superscript"/>
        </w:rPr>
        <w:t>-/-</w:t>
      </w:r>
      <w:r w:rsidR="008A1036">
        <w:rPr>
          <w:rFonts w:ascii="Arial" w:eastAsia="Arial" w:hAnsi="Arial" w:cs="Arial"/>
          <w:u w:color="000000"/>
        </w:rPr>
        <w:t xml:space="preserve"> 3T3s showed less p65 translocation the LPS-stimulated condition (Fig 6D). These results lead us to conclude that LPS-induced TNF secretion plays a primarily paracrine role, while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-induced TNF secretion plays an autocrine role in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activation.</w:t>
      </w:r>
    </w:p>
    <w:p w14:paraId="2B7C9764" w14:textId="77777777" w:rsidR="00D91058" w:rsidRDefault="00D91058">
      <w:pPr>
        <w:pStyle w:val="Default"/>
        <w:tabs>
          <w:tab w:val="left" w:pos="720"/>
        </w:tabs>
        <w:spacing w:line="360" w:lineRule="auto"/>
        <w:rPr>
          <w:rFonts w:ascii="Arial" w:eastAsia="Arial" w:hAnsi="Arial" w:cs="Arial"/>
          <w:i/>
          <w:iCs/>
          <w:u w:color="000000"/>
        </w:rPr>
      </w:pPr>
    </w:p>
    <w:p w14:paraId="65C8A2C7" w14:textId="77777777" w:rsidR="00D91058" w:rsidRDefault="008A1036">
      <w:pPr>
        <w:pStyle w:val="Default"/>
        <w:tabs>
          <w:tab w:val="left" w:pos="720"/>
        </w:tabs>
        <w:spacing w:line="360" w:lineRule="auto"/>
        <w:rPr>
          <w:rFonts w:ascii="Arial" w:eastAsia="Arial" w:hAnsi="Arial" w:cs="Arial"/>
          <w:i/>
          <w:iCs/>
          <w:u w:color="000000"/>
        </w:rPr>
      </w:pPr>
      <w:proofErr w:type="spellStart"/>
      <w:r>
        <w:rPr>
          <w:rFonts w:ascii="Arial" w:eastAsia="Arial" w:hAnsi="Arial" w:cs="Arial"/>
          <w:i/>
          <w:iCs/>
          <w:u w:color="000000"/>
        </w:rPr>
        <w:t>CpG</w:t>
      </w:r>
      <w:proofErr w:type="spellEnd"/>
      <w:r>
        <w:rPr>
          <w:rFonts w:ascii="Arial" w:eastAsia="Arial" w:hAnsi="Arial" w:cs="Arial"/>
          <w:i/>
          <w:iCs/>
          <w:u w:color="000000"/>
        </w:rPr>
        <w:t>-induced autocrine TNF signaling contributes to prolonging the inflammatory state</w:t>
      </w:r>
    </w:p>
    <w:p w14:paraId="5D19A91F"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i/>
          <w:iCs/>
          <w:u w:color="000000"/>
        </w:rPr>
        <w:lastRenderedPageBreak/>
        <w:tab/>
      </w:r>
      <w:r>
        <w:rPr>
          <w:rFonts w:ascii="Arial" w:eastAsia="Arial" w:hAnsi="Arial" w:cs="Arial"/>
          <w:u w:color="000000"/>
        </w:rPr>
        <w:t xml:space="preserve">Computational simulations of the TNF production model led to the prediction that sustained </w:t>
      </w:r>
      <w:proofErr w:type="spellStart"/>
      <w:r>
        <w:rPr>
          <w:rFonts w:ascii="Arial" w:eastAsia="Arial" w:hAnsi="Arial" w:cs="Arial"/>
          <w:u w:color="000000"/>
        </w:rPr>
        <w:t>NFkB</w:t>
      </w:r>
      <w:proofErr w:type="spellEnd"/>
      <w:r>
        <w:rPr>
          <w:rFonts w:ascii="Arial" w:eastAsia="Arial" w:hAnsi="Arial" w:cs="Arial"/>
          <w:u w:color="000000"/>
        </w:rPr>
        <w:t xml:space="preserve"> activity in response to </w:t>
      </w:r>
      <w:proofErr w:type="spellStart"/>
      <w:r>
        <w:rPr>
          <w:rFonts w:ascii="Arial" w:eastAsia="Arial" w:hAnsi="Arial" w:cs="Arial"/>
          <w:u w:color="000000"/>
        </w:rPr>
        <w:t>CpG</w:t>
      </w:r>
      <w:proofErr w:type="spellEnd"/>
      <w:r>
        <w:rPr>
          <w:rFonts w:ascii="Arial" w:eastAsia="Arial" w:hAnsi="Arial" w:cs="Arial"/>
          <w:u w:color="000000"/>
        </w:rPr>
        <w:t xml:space="preserve"> would be dependent on </w:t>
      </w:r>
      <w:proofErr w:type="spellStart"/>
      <w:r>
        <w:rPr>
          <w:rFonts w:ascii="Arial" w:eastAsia="Arial" w:hAnsi="Arial" w:cs="Arial"/>
          <w:u w:color="000000"/>
        </w:rPr>
        <w:t>CpG</w:t>
      </w:r>
      <w:proofErr w:type="spellEnd"/>
      <w:r>
        <w:rPr>
          <w:rFonts w:ascii="Arial" w:eastAsia="Arial" w:hAnsi="Arial" w:cs="Arial"/>
          <w:u w:color="000000"/>
        </w:rPr>
        <w:t xml:space="preserve">-induced TNF autocrine signaling, which was confirmed by experiments in </w:t>
      </w:r>
      <w:proofErr w:type="spellStart"/>
      <w:r>
        <w:rPr>
          <w:rFonts w:ascii="Arial" w:eastAsia="Arial" w:hAnsi="Arial" w:cs="Arial"/>
          <w:i/>
          <w:iCs/>
          <w:u w:color="000000"/>
        </w:rPr>
        <w:t>tnf</w:t>
      </w:r>
      <w:proofErr w:type="spellEnd"/>
      <w:r>
        <w:rPr>
          <w:rFonts w:ascii="Arial" w:eastAsia="Arial" w:hAnsi="Arial" w:cs="Arial"/>
          <w:i/>
          <w:iCs/>
          <w:u w:color="000000"/>
          <w:vertAlign w:val="superscript"/>
        </w:rPr>
        <w:t>-/-</w:t>
      </w:r>
      <w:r>
        <w:rPr>
          <w:rFonts w:ascii="Arial" w:eastAsia="Arial" w:hAnsi="Arial" w:cs="Arial"/>
          <w:u w:color="000000"/>
        </w:rPr>
        <w:t xml:space="preserve"> BMDMs. As </w:t>
      </w:r>
      <w:proofErr w:type="spellStart"/>
      <w:r>
        <w:rPr>
          <w:rFonts w:ascii="Arial" w:eastAsia="Arial" w:hAnsi="Arial" w:cs="Arial"/>
          <w:u w:color="000000"/>
        </w:rPr>
        <w:t>NFkB</w:t>
      </w:r>
      <w:proofErr w:type="spellEnd"/>
      <w:r>
        <w:rPr>
          <w:rFonts w:ascii="Arial" w:eastAsia="Arial" w:hAnsi="Arial" w:cs="Arial"/>
          <w:u w:color="000000"/>
        </w:rPr>
        <w:t xml:space="preserve"> is a transcription factor that controls many inflammatory genes, </w:t>
      </w:r>
      <w:r w:rsidRPr="00560322">
        <w:rPr>
          <w:rFonts w:ascii="Arial" w:eastAsia="Arial" w:hAnsi="Arial" w:cs="Arial"/>
          <w:highlight w:val="yellow"/>
          <w:u w:color="000000"/>
          <w:rPrChange w:id="64" w:author="zhang Cheng" w:date="2014-03-24T14:04:00Z">
            <w:rPr>
              <w:rFonts w:ascii="Arial" w:eastAsia="Arial" w:hAnsi="Arial" w:cs="Arial"/>
              <w:u w:color="000000"/>
            </w:rPr>
          </w:rPrChange>
        </w:rPr>
        <w:t xml:space="preserve">we next sought to determine the role that </w:t>
      </w:r>
      <w:proofErr w:type="spellStart"/>
      <w:r w:rsidRPr="00560322">
        <w:rPr>
          <w:rFonts w:ascii="Arial" w:eastAsia="Arial" w:hAnsi="Arial" w:cs="Arial"/>
          <w:highlight w:val="yellow"/>
          <w:u w:color="000000"/>
          <w:rPrChange w:id="65" w:author="zhang Cheng" w:date="2014-03-24T14:04:00Z">
            <w:rPr>
              <w:rFonts w:ascii="Arial" w:eastAsia="Arial" w:hAnsi="Arial" w:cs="Arial"/>
              <w:u w:color="000000"/>
            </w:rPr>
          </w:rPrChange>
        </w:rPr>
        <w:t>CpG</w:t>
      </w:r>
      <w:proofErr w:type="spellEnd"/>
      <w:r w:rsidRPr="00560322">
        <w:rPr>
          <w:rFonts w:ascii="Arial" w:eastAsia="Arial" w:hAnsi="Arial" w:cs="Arial"/>
          <w:highlight w:val="yellow"/>
          <w:u w:color="000000"/>
          <w:rPrChange w:id="66" w:author="zhang Cheng" w:date="2014-03-24T14:04:00Z">
            <w:rPr>
              <w:rFonts w:ascii="Arial" w:eastAsia="Arial" w:hAnsi="Arial" w:cs="Arial"/>
              <w:u w:color="000000"/>
            </w:rPr>
          </w:rPrChange>
        </w:rPr>
        <w:t>-induced autocrine TNF signaling plays at the level of gene transcription</w:t>
      </w:r>
      <w:r>
        <w:rPr>
          <w:rFonts w:ascii="Arial" w:eastAsia="Arial" w:hAnsi="Arial" w:cs="Arial"/>
          <w:u w:color="000000"/>
        </w:rPr>
        <w:t xml:space="preserve">. To do this, </w:t>
      </w:r>
      <w:proofErr w:type="gramStart"/>
      <w:r>
        <w:rPr>
          <w:rFonts w:ascii="Arial" w:eastAsia="Arial" w:hAnsi="Arial" w:cs="Arial"/>
          <w:u w:color="000000"/>
        </w:rPr>
        <w:t>wild-type</w:t>
      </w:r>
      <w:proofErr w:type="gramEnd"/>
      <w:r>
        <w:rPr>
          <w:rFonts w:ascii="Arial" w:eastAsia="Arial" w:hAnsi="Arial" w:cs="Arial"/>
          <w:u w:color="000000"/>
        </w:rPr>
        <w:t xml:space="preserve"> and </w:t>
      </w:r>
      <w:proofErr w:type="spellStart"/>
      <w:r>
        <w:rPr>
          <w:rFonts w:ascii="Arial" w:eastAsia="Arial" w:hAnsi="Arial" w:cs="Arial"/>
          <w:i/>
          <w:iCs/>
          <w:u w:color="000000"/>
        </w:rPr>
        <w:t>tnf</w:t>
      </w:r>
      <w:proofErr w:type="spellEnd"/>
      <w:r>
        <w:rPr>
          <w:rFonts w:ascii="Arial" w:eastAsia="Arial" w:hAnsi="Arial" w:cs="Arial"/>
          <w:i/>
          <w:iCs/>
          <w:u w:color="000000"/>
          <w:vertAlign w:val="superscript"/>
        </w:rPr>
        <w:t>-/-</w:t>
      </w:r>
      <w:r>
        <w:rPr>
          <w:rFonts w:ascii="Arial" w:eastAsia="Arial" w:hAnsi="Arial" w:cs="Arial"/>
          <w:u w:color="000000"/>
        </w:rPr>
        <w:t xml:space="preserve"> BMDMs were stimulated with </w:t>
      </w:r>
      <w:proofErr w:type="spellStart"/>
      <w:r>
        <w:rPr>
          <w:rFonts w:ascii="Arial" w:eastAsia="Arial" w:hAnsi="Arial" w:cs="Arial"/>
          <w:u w:color="000000"/>
        </w:rPr>
        <w:t>CpG</w:t>
      </w:r>
      <w:proofErr w:type="spellEnd"/>
      <w:r>
        <w:rPr>
          <w:rFonts w:ascii="Arial" w:eastAsia="Arial" w:hAnsi="Arial" w:cs="Arial"/>
          <w:u w:color="000000"/>
        </w:rPr>
        <w:t xml:space="preserve"> up to 24 hours, RNA extracts collected, and RNA-</w:t>
      </w:r>
      <w:proofErr w:type="spellStart"/>
      <w:r>
        <w:rPr>
          <w:rFonts w:ascii="Arial" w:eastAsia="Arial" w:hAnsi="Arial" w:cs="Arial"/>
          <w:u w:color="000000"/>
        </w:rPr>
        <w:t>seq</w:t>
      </w:r>
      <w:proofErr w:type="spellEnd"/>
      <w:r>
        <w:rPr>
          <w:rFonts w:ascii="Arial" w:eastAsia="Arial" w:hAnsi="Arial" w:cs="Arial"/>
          <w:u w:color="000000"/>
        </w:rPr>
        <w:t xml:space="preserve"> performed. Analysis of RNA-</w:t>
      </w:r>
      <w:proofErr w:type="spellStart"/>
      <w:r>
        <w:rPr>
          <w:rFonts w:ascii="Arial" w:eastAsia="Arial" w:hAnsi="Arial" w:cs="Arial"/>
          <w:u w:color="000000"/>
        </w:rPr>
        <w:t>seq</w:t>
      </w:r>
      <w:proofErr w:type="spellEnd"/>
      <w:r>
        <w:rPr>
          <w:rFonts w:ascii="Arial" w:eastAsia="Arial" w:hAnsi="Arial" w:cs="Arial"/>
          <w:u w:color="000000"/>
        </w:rPr>
        <w:t xml:space="preserve"> data revealed that 267 genes were significantly </w:t>
      </w:r>
      <w:proofErr w:type="spellStart"/>
      <w:r>
        <w:rPr>
          <w:rFonts w:ascii="Arial" w:eastAsia="Arial" w:hAnsi="Arial" w:cs="Arial"/>
          <w:u w:color="000000"/>
        </w:rPr>
        <w:t>upregulated</w:t>
      </w:r>
      <w:proofErr w:type="spellEnd"/>
      <w:r>
        <w:rPr>
          <w:rFonts w:ascii="Arial" w:eastAsia="Arial" w:hAnsi="Arial" w:cs="Arial"/>
          <w:u w:color="000000"/>
        </w:rPr>
        <w:t xml:space="preserve"> by </w:t>
      </w:r>
      <w:proofErr w:type="spellStart"/>
      <w:r>
        <w:rPr>
          <w:rFonts w:ascii="Arial" w:eastAsia="Arial" w:hAnsi="Arial" w:cs="Arial"/>
          <w:u w:color="000000"/>
        </w:rPr>
        <w:t>CpG</w:t>
      </w:r>
      <w:proofErr w:type="spellEnd"/>
      <w:r>
        <w:rPr>
          <w:rFonts w:ascii="Arial" w:eastAsia="Arial" w:hAnsi="Arial" w:cs="Arial"/>
          <w:u w:color="000000"/>
        </w:rPr>
        <w:t xml:space="preserve"> stimulation (Figure 7A). K-means clustering produced 6 clusters of genes, clusters characterized by either a strong early peak induction (cluster 5), a peak at 8 hours but persistent induction (cluster 2 and 6), a peak at 8 hours followed by a decrease by 24 hours (clusters 1 and 4), or a slow induction resulting in a peak at 24 hours of stimulation (cluster 3). Of these </w:t>
      </w:r>
      <w:proofErr w:type="spellStart"/>
      <w:r>
        <w:rPr>
          <w:rFonts w:ascii="Arial" w:eastAsia="Arial" w:hAnsi="Arial" w:cs="Arial"/>
          <w:u w:color="000000"/>
        </w:rPr>
        <w:t>CpG</w:t>
      </w:r>
      <w:proofErr w:type="spellEnd"/>
      <w:r>
        <w:rPr>
          <w:rFonts w:ascii="Arial" w:eastAsia="Arial" w:hAnsi="Arial" w:cs="Arial"/>
          <w:u w:color="000000"/>
        </w:rPr>
        <w:t xml:space="preserve">-induced genes, xxx </w:t>
      </w:r>
      <w:proofErr w:type="gramStart"/>
      <w:r>
        <w:rPr>
          <w:rFonts w:ascii="Arial" w:eastAsia="Arial" w:hAnsi="Arial" w:cs="Arial"/>
          <w:u w:color="000000"/>
        </w:rPr>
        <w:t>were found to be significantly decreased</w:t>
      </w:r>
      <w:proofErr w:type="gramEnd"/>
      <w:r>
        <w:rPr>
          <w:rFonts w:ascii="Arial" w:eastAsia="Arial" w:hAnsi="Arial" w:cs="Arial"/>
          <w:u w:color="000000"/>
        </w:rPr>
        <w:t xml:space="preserve"> in the </w:t>
      </w:r>
      <w:proofErr w:type="spellStart"/>
      <w:r>
        <w:rPr>
          <w:rFonts w:ascii="Arial" w:eastAsia="Arial" w:hAnsi="Arial" w:cs="Arial"/>
          <w:i/>
          <w:iCs/>
          <w:u w:color="000000"/>
        </w:rPr>
        <w:t>tnf</w:t>
      </w:r>
      <w:proofErr w:type="spellEnd"/>
      <w:r>
        <w:rPr>
          <w:rFonts w:ascii="Arial" w:eastAsia="Arial" w:hAnsi="Arial" w:cs="Arial"/>
          <w:i/>
          <w:iCs/>
          <w:u w:color="000000"/>
          <w:vertAlign w:val="superscript"/>
        </w:rPr>
        <w:t>-/-</w:t>
      </w:r>
      <w:r>
        <w:rPr>
          <w:rFonts w:ascii="Arial" w:eastAsia="Arial" w:hAnsi="Arial" w:cs="Arial"/>
          <w:u w:color="000000"/>
        </w:rPr>
        <w:t xml:space="preserve"> condition. Not surprisingly, numerous genes </w:t>
      </w:r>
      <w:proofErr w:type="gramStart"/>
      <w:r>
        <w:rPr>
          <w:rFonts w:ascii="Arial" w:eastAsia="Arial" w:hAnsi="Arial" w:cs="Arial"/>
          <w:u w:color="000000"/>
        </w:rPr>
        <w:t>found to be decreased</w:t>
      </w:r>
      <w:proofErr w:type="gramEnd"/>
      <w:r>
        <w:rPr>
          <w:rFonts w:ascii="Arial" w:eastAsia="Arial" w:hAnsi="Arial" w:cs="Arial"/>
          <w:u w:color="000000"/>
        </w:rPr>
        <w:t xml:space="preserve"> in the </w:t>
      </w:r>
      <w:proofErr w:type="spellStart"/>
      <w:r>
        <w:rPr>
          <w:rFonts w:ascii="Arial" w:eastAsia="Arial" w:hAnsi="Arial" w:cs="Arial"/>
          <w:i/>
          <w:iCs/>
          <w:u w:color="000000"/>
        </w:rPr>
        <w:t>tnf</w:t>
      </w:r>
      <w:proofErr w:type="spellEnd"/>
      <w:r>
        <w:rPr>
          <w:rFonts w:ascii="Arial" w:eastAsia="Arial" w:hAnsi="Arial" w:cs="Arial"/>
          <w:i/>
          <w:iCs/>
          <w:u w:color="000000"/>
          <w:vertAlign w:val="superscript"/>
        </w:rPr>
        <w:t>-/-</w:t>
      </w:r>
      <w:r>
        <w:rPr>
          <w:rFonts w:ascii="Arial" w:eastAsia="Arial" w:hAnsi="Arial" w:cs="Arial"/>
          <w:u w:color="000000"/>
        </w:rPr>
        <w:t xml:space="preserve"> are involved in controlling inflammation and cell-cell signaling events during inflammatory processes (Figure 6B). Further, a number of the genes are known-</w:t>
      </w:r>
      <w:proofErr w:type="spellStart"/>
      <w:r>
        <w:rPr>
          <w:rFonts w:ascii="Arial" w:eastAsia="Arial" w:hAnsi="Arial" w:cs="Arial"/>
          <w:u w:color="000000"/>
        </w:rPr>
        <w:t>NFkB</w:t>
      </w:r>
      <w:proofErr w:type="spellEnd"/>
      <w:r>
        <w:rPr>
          <w:rFonts w:ascii="Arial" w:eastAsia="Arial" w:hAnsi="Arial" w:cs="Arial"/>
          <w:u w:color="000000"/>
        </w:rPr>
        <w:t xml:space="preserve"> controlled genes, </w:t>
      </w:r>
      <w:r w:rsidRPr="00560322">
        <w:rPr>
          <w:rFonts w:ascii="Arial" w:eastAsia="Arial" w:hAnsi="Arial" w:cs="Arial"/>
          <w:highlight w:val="yellow"/>
          <w:u w:color="000000"/>
          <w:rPrChange w:id="67" w:author="zhang Cheng" w:date="2014-03-24T14:05:00Z">
            <w:rPr>
              <w:rFonts w:ascii="Arial" w:eastAsia="Arial" w:hAnsi="Arial" w:cs="Arial"/>
              <w:u w:color="000000"/>
            </w:rPr>
          </w:rPrChange>
        </w:rPr>
        <w:t xml:space="preserve">demonstrating that TNF autocrine signaling not only has a general effect on prolonging the inflammatory state, but that the observed decrease in </w:t>
      </w:r>
      <w:proofErr w:type="spellStart"/>
      <w:r w:rsidRPr="00560322">
        <w:rPr>
          <w:rFonts w:ascii="Arial" w:eastAsia="Arial" w:hAnsi="Arial" w:cs="Arial"/>
          <w:highlight w:val="yellow"/>
          <w:u w:color="000000"/>
          <w:rPrChange w:id="68" w:author="zhang Cheng" w:date="2014-03-24T14:05:00Z">
            <w:rPr>
              <w:rFonts w:ascii="Arial" w:eastAsia="Arial" w:hAnsi="Arial" w:cs="Arial"/>
              <w:u w:color="000000"/>
            </w:rPr>
          </w:rPrChange>
        </w:rPr>
        <w:t>NFkB</w:t>
      </w:r>
      <w:proofErr w:type="spellEnd"/>
      <w:r w:rsidRPr="00560322">
        <w:rPr>
          <w:rFonts w:ascii="Arial" w:eastAsia="Arial" w:hAnsi="Arial" w:cs="Arial"/>
          <w:highlight w:val="yellow"/>
          <w:u w:color="000000"/>
          <w:rPrChange w:id="69" w:author="zhang Cheng" w:date="2014-03-24T14:05:00Z">
            <w:rPr>
              <w:rFonts w:ascii="Arial" w:eastAsia="Arial" w:hAnsi="Arial" w:cs="Arial"/>
              <w:u w:color="000000"/>
            </w:rPr>
          </w:rPrChange>
        </w:rPr>
        <w:t xml:space="preserve"> activity seen in </w:t>
      </w:r>
      <w:proofErr w:type="spellStart"/>
      <w:r w:rsidRPr="00560322">
        <w:rPr>
          <w:rFonts w:ascii="Arial" w:eastAsia="Arial" w:hAnsi="Arial" w:cs="Arial"/>
          <w:i/>
          <w:iCs/>
          <w:highlight w:val="yellow"/>
          <w:u w:color="000000"/>
          <w:rPrChange w:id="70" w:author="zhang Cheng" w:date="2014-03-24T14:05:00Z">
            <w:rPr>
              <w:rFonts w:ascii="Arial" w:eastAsia="Arial" w:hAnsi="Arial" w:cs="Arial"/>
              <w:i/>
              <w:iCs/>
              <w:u w:color="000000"/>
            </w:rPr>
          </w:rPrChange>
        </w:rPr>
        <w:t>tnf</w:t>
      </w:r>
      <w:proofErr w:type="spellEnd"/>
      <w:r w:rsidRPr="00560322">
        <w:rPr>
          <w:rFonts w:ascii="Arial" w:eastAsia="Arial" w:hAnsi="Arial" w:cs="Arial"/>
          <w:i/>
          <w:iCs/>
          <w:highlight w:val="yellow"/>
          <w:u w:color="000000"/>
          <w:vertAlign w:val="superscript"/>
          <w:rPrChange w:id="71" w:author="zhang Cheng" w:date="2014-03-24T14:05:00Z">
            <w:rPr>
              <w:rFonts w:ascii="Arial" w:eastAsia="Arial" w:hAnsi="Arial" w:cs="Arial"/>
              <w:i/>
              <w:iCs/>
              <w:u w:color="000000"/>
              <w:vertAlign w:val="superscript"/>
            </w:rPr>
          </w:rPrChange>
        </w:rPr>
        <w:t>-/-</w:t>
      </w:r>
      <w:r w:rsidRPr="00560322">
        <w:rPr>
          <w:rFonts w:ascii="Arial" w:eastAsia="Arial" w:hAnsi="Arial" w:cs="Arial"/>
          <w:highlight w:val="yellow"/>
          <w:u w:color="000000"/>
          <w:rPrChange w:id="72" w:author="zhang Cheng" w:date="2014-03-24T14:05:00Z">
            <w:rPr>
              <w:rFonts w:ascii="Arial" w:eastAsia="Arial" w:hAnsi="Arial" w:cs="Arial"/>
              <w:u w:color="000000"/>
            </w:rPr>
          </w:rPrChange>
        </w:rPr>
        <w:t xml:space="preserve"> BMDMs stimulated with </w:t>
      </w:r>
      <w:proofErr w:type="spellStart"/>
      <w:r w:rsidRPr="00560322">
        <w:rPr>
          <w:rFonts w:ascii="Arial" w:eastAsia="Arial" w:hAnsi="Arial" w:cs="Arial"/>
          <w:highlight w:val="yellow"/>
          <w:u w:color="000000"/>
          <w:rPrChange w:id="73" w:author="zhang Cheng" w:date="2014-03-24T14:05:00Z">
            <w:rPr>
              <w:rFonts w:ascii="Arial" w:eastAsia="Arial" w:hAnsi="Arial" w:cs="Arial"/>
              <w:u w:color="000000"/>
            </w:rPr>
          </w:rPrChange>
        </w:rPr>
        <w:t>CpG</w:t>
      </w:r>
      <w:proofErr w:type="spellEnd"/>
      <w:r w:rsidRPr="00560322">
        <w:rPr>
          <w:rFonts w:ascii="Arial" w:eastAsia="Arial" w:hAnsi="Arial" w:cs="Arial"/>
          <w:highlight w:val="yellow"/>
          <w:u w:color="000000"/>
          <w:rPrChange w:id="74" w:author="zhang Cheng" w:date="2014-03-24T14:05:00Z">
            <w:rPr>
              <w:rFonts w:ascii="Arial" w:eastAsia="Arial" w:hAnsi="Arial" w:cs="Arial"/>
              <w:u w:color="000000"/>
            </w:rPr>
          </w:rPrChange>
        </w:rPr>
        <w:t xml:space="preserve"> leads to a phenotype of decreased </w:t>
      </w:r>
      <w:proofErr w:type="spellStart"/>
      <w:r w:rsidRPr="00560322">
        <w:rPr>
          <w:rFonts w:ascii="Arial" w:eastAsia="Arial" w:hAnsi="Arial" w:cs="Arial"/>
          <w:highlight w:val="yellow"/>
          <w:u w:color="000000"/>
          <w:rPrChange w:id="75" w:author="zhang Cheng" w:date="2014-03-24T14:05:00Z">
            <w:rPr>
              <w:rFonts w:ascii="Arial" w:eastAsia="Arial" w:hAnsi="Arial" w:cs="Arial"/>
              <w:u w:color="000000"/>
            </w:rPr>
          </w:rPrChange>
        </w:rPr>
        <w:t>NFkB</w:t>
      </w:r>
      <w:proofErr w:type="spellEnd"/>
      <w:r>
        <w:rPr>
          <w:rFonts w:ascii="Arial" w:eastAsia="Arial" w:hAnsi="Arial" w:cs="Arial"/>
          <w:u w:color="000000"/>
        </w:rPr>
        <w:t xml:space="preserve"> (Figure 6C).</w:t>
      </w:r>
    </w:p>
    <w:p w14:paraId="3C79FBA1" w14:textId="77777777" w:rsidR="00D91058" w:rsidRDefault="00D91058">
      <w:pPr>
        <w:pStyle w:val="Default"/>
        <w:tabs>
          <w:tab w:val="left" w:pos="720"/>
        </w:tabs>
        <w:spacing w:line="360" w:lineRule="auto"/>
        <w:rPr>
          <w:rFonts w:ascii="Arial" w:eastAsia="Arial" w:hAnsi="Arial" w:cs="Arial"/>
          <w:u w:color="000000"/>
        </w:rPr>
      </w:pPr>
    </w:p>
    <w:p w14:paraId="2EB72283" w14:textId="77777777" w:rsidR="00D91058" w:rsidRDefault="008A1036">
      <w:pPr>
        <w:pStyle w:val="Default"/>
        <w:tabs>
          <w:tab w:val="left" w:pos="1440"/>
        </w:tabs>
        <w:spacing w:line="360" w:lineRule="auto"/>
        <w:rPr>
          <w:rFonts w:ascii="Arial" w:eastAsia="Arial" w:hAnsi="Arial" w:cs="Arial"/>
          <w:b/>
          <w:bCs/>
          <w:u w:color="000000"/>
        </w:rPr>
      </w:pPr>
      <w:r>
        <w:rPr>
          <w:rFonts w:ascii="Arial" w:eastAsia="Arial" w:hAnsi="Arial" w:cs="Arial"/>
          <w:b/>
          <w:bCs/>
          <w:u w:color="000000"/>
        </w:rPr>
        <w:t>Discussion</w:t>
      </w:r>
    </w:p>
    <w:p w14:paraId="42B3B8F5" w14:textId="77777777" w:rsidR="00D91058" w:rsidRDefault="008A1036">
      <w:pPr>
        <w:pStyle w:val="Default"/>
        <w:tabs>
          <w:tab w:val="left" w:pos="720"/>
        </w:tabs>
        <w:spacing w:line="360" w:lineRule="auto"/>
        <w:rPr>
          <w:rFonts w:ascii="Arial" w:eastAsia="Arial" w:hAnsi="Arial" w:cs="Arial"/>
          <w:i/>
          <w:iCs/>
          <w:u w:color="000000"/>
        </w:rPr>
      </w:pPr>
      <w:r>
        <w:rPr>
          <w:rFonts w:ascii="Arial" w:eastAsia="Arial" w:hAnsi="Arial" w:cs="Arial"/>
          <w:i/>
          <w:iCs/>
          <w:u w:color="000000"/>
        </w:rPr>
        <w:tab/>
      </w:r>
    </w:p>
    <w:p w14:paraId="03CB5FC8" w14:textId="77777777"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i/>
          <w:iCs/>
          <w:u w:color="000000"/>
        </w:rPr>
        <w:tab/>
      </w:r>
      <w:r>
        <w:rPr>
          <w:rFonts w:ascii="Arial" w:eastAsia="Arial" w:hAnsi="Arial" w:cs="Arial"/>
          <w:u w:color="000000"/>
        </w:rPr>
        <w:t>A hallmark of the systems biology approach is the fruitful collaboration of experimental and computational approaches to characterize signaling networks in a quantitative manner. However, the vast and interconnected nature of immune signaling networks does not lend them well to comprehensive and predictive studies; computational networks that sufficiently account for signaling processes are difficult to develop</w:t>
      </w:r>
      <w:commentRangeStart w:id="76"/>
      <w:r>
        <w:rPr>
          <w:rFonts w:ascii="Arial" w:eastAsia="Arial" w:hAnsi="Arial" w:cs="Arial"/>
          <w:u w:color="000000"/>
        </w:rPr>
        <w:t xml:space="preserve">. One approach that was presented early on in the move towards systems biology is ‘modular’ biology </w:t>
      </w:r>
      <w:commentRangeEnd w:id="76"/>
      <w:r w:rsidR="00D358E6">
        <w:rPr>
          <w:rStyle w:val="CommentReference"/>
          <w:rFonts w:ascii="Times New Roman" w:hAnsi="Times New Roman" w:cs="Times New Roman"/>
          <w:color w:val="auto"/>
        </w:rPr>
        <w:commentReference w:id="76"/>
      </w:r>
      <w:r>
        <w:rPr>
          <w:rFonts w:ascii="Arial" w:eastAsia="Arial" w:hAnsi="Arial" w:cs="Arial"/>
          <w:u w:color="000000"/>
        </w:rPr>
        <w:t xml:space="preserve">(Hartwell 1999). In this framework, signaling networks can be broken down into discrete modules that describe separate molecular events, which can be mechanistically characterized and quantified through experimentation. The essence of the systems biological approach is that rather than studying individual systems in isolation, systems are studied through quantitative experimentation in order to characterize their context and the system as a whole. In this study, we break down TNF production into three discrete modules: transcription, mRNA stabilization, and translation/secretion. The architecture for these individual modules </w:t>
      </w:r>
      <w:proofErr w:type="gramStart"/>
      <w:r>
        <w:rPr>
          <w:rFonts w:ascii="Arial" w:eastAsia="Arial" w:hAnsi="Arial" w:cs="Arial"/>
          <w:u w:color="000000"/>
        </w:rPr>
        <w:t>have</w:t>
      </w:r>
      <w:proofErr w:type="gramEnd"/>
      <w:r>
        <w:rPr>
          <w:rFonts w:ascii="Arial" w:eastAsia="Arial" w:hAnsi="Arial" w:cs="Arial"/>
          <w:u w:color="000000"/>
        </w:rPr>
        <w:t xml:space="preserve"> been developed by investigating and quantifying stimulus-</w:t>
      </w:r>
      <w:r>
        <w:rPr>
          <w:rFonts w:ascii="Arial" w:eastAsia="Arial" w:hAnsi="Arial" w:cs="Arial"/>
          <w:u w:color="000000"/>
        </w:rPr>
        <w:lastRenderedPageBreak/>
        <w:t>specific (LPS) and adaptor-specific (MyD88, TRIF) mechanisms</w:t>
      </w:r>
      <w:commentRangeStart w:id="77"/>
      <w:r>
        <w:rPr>
          <w:rFonts w:ascii="Arial" w:eastAsia="Arial" w:hAnsi="Arial" w:cs="Arial"/>
          <w:u w:color="000000"/>
        </w:rPr>
        <w:t xml:space="preserve">. However, the fitness of signaling modules </w:t>
      </w:r>
      <w:proofErr w:type="gramStart"/>
      <w:r>
        <w:rPr>
          <w:rFonts w:ascii="Arial" w:eastAsia="Arial" w:hAnsi="Arial" w:cs="Arial"/>
          <w:u w:color="000000"/>
        </w:rPr>
        <w:t>are</w:t>
      </w:r>
      <w:proofErr w:type="gramEnd"/>
      <w:r>
        <w:rPr>
          <w:rFonts w:ascii="Arial" w:eastAsia="Arial" w:hAnsi="Arial" w:cs="Arial"/>
          <w:u w:color="000000"/>
        </w:rPr>
        <w:t xml:space="preserve"> limited unless they can be used as building blocks for larger signaling networks. To this end, we have combined the three modules together to make one stimulus-specific predictive module for TNF production</w:t>
      </w:r>
      <w:commentRangeEnd w:id="77"/>
      <w:r w:rsidR="00F7329D">
        <w:rPr>
          <w:rStyle w:val="CommentReference"/>
          <w:rFonts w:ascii="Times New Roman" w:hAnsi="Times New Roman" w:cs="Times New Roman"/>
          <w:color w:val="auto"/>
        </w:rPr>
        <w:commentReference w:id="77"/>
      </w:r>
      <w:r>
        <w:rPr>
          <w:rFonts w:ascii="Arial" w:eastAsia="Arial" w:hAnsi="Arial" w:cs="Arial"/>
          <w:u w:color="000000"/>
        </w:rPr>
        <w:t xml:space="preserve">. By performing this dual experimental and computational approach to characterizing TNF production with an iterative approach from the bottom-up, we are able to test the sufficiency of the network architecture by simulating the module for different stimuli.  This iterative approach led us to incorporate this TNF production module to the previously published modules for TNFR signaling, creating a single model for </w:t>
      </w:r>
      <w:proofErr w:type="spellStart"/>
      <w:r>
        <w:rPr>
          <w:rFonts w:ascii="Arial" w:eastAsia="Arial" w:hAnsi="Arial" w:cs="Arial"/>
          <w:u w:color="000000"/>
        </w:rPr>
        <w:t>NFkB</w:t>
      </w:r>
      <w:proofErr w:type="spellEnd"/>
      <w:r>
        <w:rPr>
          <w:rFonts w:ascii="Arial" w:eastAsia="Arial" w:hAnsi="Arial" w:cs="Arial"/>
          <w:u w:color="000000"/>
        </w:rPr>
        <w:t xml:space="preserve"> activation, TNF production, and TNF feedback in TLR-induced signaling in order to account for the differential dynamics of stimulus-specific </w:t>
      </w:r>
      <w:proofErr w:type="spellStart"/>
      <w:r>
        <w:rPr>
          <w:rFonts w:ascii="Arial" w:eastAsia="Arial" w:hAnsi="Arial" w:cs="Arial"/>
          <w:u w:color="000000"/>
        </w:rPr>
        <w:t>NFkB</w:t>
      </w:r>
      <w:proofErr w:type="spellEnd"/>
      <w:r>
        <w:rPr>
          <w:rFonts w:ascii="Arial" w:eastAsia="Arial" w:hAnsi="Arial" w:cs="Arial"/>
          <w:u w:color="000000"/>
        </w:rPr>
        <w:t xml:space="preserve"> activation and TNF production. Furthermore, a benefit of this iterative approach also led us to suspect that sustained TLR-induced </w:t>
      </w:r>
      <w:proofErr w:type="spellStart"/>
      <w:r>
        <w:rPr>
          <w:rFonts w:ascii="Arial" w:eastAsia="Arial" w:hAnsi="Arial" w:cs="Arial"/>
          <w:u w:color="000000"/>
        </w:rPr>
        <w:t>NFkB</w:t>
      </w:r>
      <w:proofErr w:type="spellEnd"/>
      <w:r>
        <w:rPr>
          <w:rFonts w:ascii="Arial" w:eastAsia="Arial" w:hAnsi="Arial" w:cs="Arial"/>
          <w:u w:color="000000"/>
        </w:rPr>
        <w:t xml:space="preserve"> activation may be dependent on autocrine TNF, a phenomenon that the model indeed predicted through simulation for </w:t>
      </w:r>
      <w:proofErr w:type="spellStart"/>
      <w:r>
        <w:rPr>
          <w:rFonts w:ascii="Arial" w:eastAsia="Arial" w:hAnsi="Arial" w:cs="Arial"/>
          <w:u w:color="000000"/>
        </w:rPr>
        <w:t>CpG</w:t>
      </w:r>
      <w:proofErr w:type="spellEnd"/>
      <w:r>
        <w:rPr>
          <w:rFonts w:ascii="Arial" w:eastAsia="Arial" w:hAnsi="Arial" w:cs="Arial"/>
          <w:u w:color="000000"/>
        </w:rPr>
        <w:t xml:space="preserve">, but not for LPS. Testing this experimentally revealed that </w:t>
      </w:r>
      <w:proofErr w:type="spellStart"/>
      <w:r>
        <w:rPr>
          <w:rFonts w:ascii="Arial" w:eastAsia="Arial" w:hAnsi="Arial" w:cs="Arial"/>
          <w:u w:color="000000"/>
        </w:rPr>
        <w:t>CpG</w:t>
      </w:r>
      <w:proofErr w:type="spellEnd"/>
      <w:r>
        <w:rPr>
          <w:rFonts w:ascii="Arial" w:eastAsia="Arial" w:hAnsi="Arial" w:cs="Arial"/>
          <w:u w:color="000000"/>
        </w:rPr>
        <w:t xml:space="preserve">-induced sustained </w:t>
      </w:r>
      <w:proofErr w:type="spellStart"/>
      <w:r>
        <w:rPr>
          <w:rFonts w:ascii="Arial" w:eastAsia="Arial" w:hAnsi="Arial" w:cs="Arial"/>
          <w:u w:color="000000"/>
        </w:rPr>
        <w:t>NFkB</w:t>
      </w:r>
      <w:proofErr w:type="spellEnd"/>
      <w:r>
        <w:rPr>
          <w:rFonts w:ascii="Arial" w:eastAsia="Arial" w:hAnsi="Arial" w:cs="Arial"/>
          <w:u w:color="000000"/>
        </w:rPr>
        <w:t xml:space="preserve"> activity is indeed dependent on autocrine TNF, demonstrating the robustness and predictive ability of the model. </w:t>
      </w:r>
    </w:p>
    <w:p w14:paraId="2C2627CA" w14:textId="77777777" w:rsidR="00D91058" w:rsidRDefault="008A1036">
      <w:pPr>
        <w:pStyle w:val="Default"/>
        <w:tabs>
          <w:tab w:val="left" w:pos="720"/>
        </w:tabs>
        <w:spacing w:line="360" w:lineRule="auto"/>
        <w:rPr>
          <w:rFonts w:ascii="Arial" w:eastAsia="Arial" w:hAnsi="Arial" w:cs="Arial"/>
          <w:i/>
          <w:iCs/>
          <w:u w:color="000000"/>
        </w:rPr>
      </w:pPr>
      <w:r>
        <w:rPr>
          <w:rFonts w:ascii="Arial" w:eastAsia="Arial" w:hAnsi="Arial" w:cs="Arial"/>
          <w:i/>
          <w:iCs/>
          <w:u w:color="000000"/>
        </w:rPr>
        <w:tab/>
      </w:r>
    </w:p>
    <w:p w14:paraId="4ED149B2" w14:textId="77777777" w:rsidR="00D91058" w:rsidRDefault="00D91058">
      <w:pPr>
        <w:pStyle w:val="Default"/>
        <w:tabs>
          <w:tab w:val="left" w:pos="720"/>
        </w:tabs>
        <w:spacing w:line="360" w:lineRule="auto"/>
        <w:rPr>
          <w:rFonts w:ascii="Arial" w:eastAsia="Arial" w:hAnsi="Arial" w:cs="Arial"/>
          <w:i/>
          <w:iCs/>
          <w:u w:color="000000"/>
        </w:rPr>
      </w:pPr>
    </w:p>
    <w:p w14:paraId="4E051F49" w14:textId="34C560D5" w:rsidR="00D91058" w:rsidRDefault="008A1036">
      <w:pPr>
        <w:pStyle w:val="Default"/>
        <w:tabs>
          <w:tab w:val="left" w:pos="720"/>
        </w:tabs>
        <w:spacing w:line="360" w:lineRule="auto"/>
        <w:rPr>
          <w:rFonts w:ascii="Arial" w:eastAsia="Arial" w:hAnsi="Arial" w:cs="Arial"/>
          <w:u w:color="000000"/>
        </w:rPr>
      </w:pPr>
      <w:r>
        <w:rPr>
          <w:rFonts w:ascii="Arial" w:eastAsia="Arial" w:hAnsi="Arial" w:cs="Arial"/>
          <w:u w:color="000000"/>
        </w:rPr>
        <w:t xml:space="preserve">It is well know that TNF production by macrophages plays a critical role during the pathogen response, alerting more specific cell types to sites of infection and regulating their response. Numerous studies have shown the critical role that TNF plays in forming granulomas, inducing bacteria-killing </w:t>
      </w:r>
      <w:proofErr w:type="spellStart"/>
      <w:r>
        <w:rPr>
          <w:rFonts w:ascii="Arial" w:eastAsia="Arial" w:hAnsi="Arial" w:cs="Arial"/>
          <w:u w:color="000000"/>
        </w:rPr>
        <w:t>iNOS</w:t>
      </w:r>
      <w:proofErr w:type="spellEnd"/>
      <w:r>
        <w:rPr>
          <w:rFonts w:ascii="Arial" w:eastAsia="Arial" w:hAnsi="Arial" w:cs="Arial"/>
          <w:u w:color="000000"/>
        </w:rPr>
        <w:t xml:space="preserve"> production, and providing overall protection against intracellular bacteria such as </w:t>
      </w:r>
      <w:r>
        <w:rPr>
          <w:rFonts w:ascii="Arial" w:eastAsia="Arial" w:hAnsi="Arial" w:cs="Arial"/>
          <w:i/>
          <w:iCs/>
          <w:u w:color="000000"/>
        </w:rPr>
        <w:t xml:space="preserve">Mycobacterium </w:t>
      </w:r>
      <w:proofErr w:type="spellStart"/>
      <w:r>
        <w:rPr>
          <w:rFonts w:ascii="Arial" w:eastAsia="Arial" w:hAnsi="Arial" w:cs="Arial"/>
          <w:i/>
          <w:iCs/>
          <w:u w:color="000000"/>
        </w:rPr>
        <w:t>bovis</w:t>
      </w:r>
      <w:proofErr w:type="spellEnd"/>
      <w:r>
        <w:rPr>
          <w:rFonts w:ascii="Arial" w:eastAsia="Arial" w:hAnsi="Arial" w:cs="Arial"/>
          <w:u w:color="000000"/>
        </w:rPr>
        <w:t xml:space="preserve">, </w:t>
      </w:r>
      <w:r>
        <w:rPr>
          <w:rFonts w:ascii="Arial" w:eastAsia="Arial" w:hAnsi="Arial" w:cs="Arial"/>
          <w:i/>
          <w:iCs/>
          <w:u w:color="000000"/>
        </w:rPr>
        <w:t>Mycobacterium tuberculosis</w:t>
      </w:r>
      <w:r>
        <w:rPr>
          <w:rFonts w:ascii="Arial" w:eastAsia="Arial" w:hAnsi="Arial" w:cs="Arial"/>
          <w:u w:color="000000"/>
        </w:rPr>
        <w:t xml:space="preserve">, </w:t>
      </w:r>
      <w:proofErr w:type="spellStart"/>
      <w:r>
        <w:rPr>
          <w:rFonts w:ascii="Arial" w:eastAsia="Arial" w:hAnsi="Arial" w:cs="Arial"/>
          <w:i/>
          <w:iCs/>
          <w:u w:color="000000"/>
        </w:rPr>
        <w:t>Bucrella</w:t>
      </w:r>
      <w:proofErr w:type="spellEnd"/>
      <w:r>
        <w:rPr>
          <w:rFonts w:ascii="Arial" w:eastAsia="Arial" w:hAnsi="Arial" w:cs="Arial"/>
          <w:i/>
          <w:iCs/>
          <w:u w:color="000000"/>
        </w:rPr>
        <w:t xml:space="preserve"> </w:t>
      </w:r>
      <w:proofErr w:type="spellStart"/>
      <w:r>
        <w:rPr>
          <w:rFonts w:ascii="Arial" w:eastAsia="Arial" w:hAnsi="Arial" w:cs="Arial"/>
          <w:i/>
          <w:iCs/>
          <w:u w:color="000000"/>
        </w:rPr>
        <w:t>abortus</w:t>
      </w:r>
      <w:proofErr w:type="spellEnd"/>
      <w:r>
        <w:rPr>
          <w:rFonts w:ascii="Arial" w:eastAsia="Arial" w:hAnsi="Arial" w:cs="Arial"/>
          <w:u w:color="000000"/>
        </w:rPr>
        <w:t xml:space="preserve">, and </w:t>
      </w:r>
      <w:r>
        <w:rPr>
          <w:rFonts w:ascii="Arial" w:eastAsia="Arial" w:hAnsi="Arial" w:cs="Arial"/>
          <w:i/>
          <w:iCs/>
          <w:u w:color="000000"/>
        </w:rPr>
        <w:t xml:space="preserve">Listeria </w:t>
      </w:r>
      <w:proofErr w:type="spellStart"/>
      <w:r>
        <w:rPr>
          <w:rFonts w:ascii="Arial" w:eastAsia="Arial" w:hAnsi="Arial" w:cs="Arial"/>
          <w:i/>
          <w:iCs/>
          <w:u w:color="000000"/>
        </w:rPr>
        <w:t>monocytogenes</w:t>
      </w:r>
      <w:proofErr w:type="spellEnd"/>
      <w:r>
        <w:rPr>
          <w:rFonts w:ascii="Arial" w:eastAsia="Arial" w:hAnsi="Arial" w:cs="Arial"/>
          <w:u w:color="000000"/>
        </w:rPr>
        <w:t xml:space="preserve">. (Kindler 1989, Flynn 1995, Zhan 1996, </w:t>
      </w:r>
      <w:proofErr w:type="spellStart"/>
      <w:r>
        <w:rPr>
          <w:rFonts w:ascii="Arial" w:eastAsia="Arial" w:hAnsi="Arial" w:cs="Arial"/>
          <w:u w:color="000000"/>
        </w:rPr>
        <w:t>Serbina</w:t>
      </w:r>
      <w:proofErr w:type="spellEnd"/>
      <w:r>
        <w:rPr>
          <w:rFonts w:ascii="Arial" w:eastAsia="Arial" w:hAnsi="Arial" w:cs="Arial"/>
          <w:u w:color="000000"/>
        </w:rPr>
        <w:t xml:space="preserve"> 2003) The various TLRs expressed by macrophages give them the ability to recognize and respond to a wide variety of bacteria, viruses, and fungi by producing cytokines tailored to each particular infection at hand. In this present study, we observed that in macrophages, TNF signals in a stimulus-specific matter. </w:t>
      </w:r>
      <w:r w:rsidRPr="00F7329D">
        <w:rPr>
          <w:rFonts w:ascii="Arial" w:eastAsia="Arial" w:hAnsi="Arial" w:cs="Arial"/>
          <w:highlight w:val="yellow"/>
          <w:u w:color="000000"/>
          <w:rPrChange w:id="78" w:author="zhang Cheng" w:date="2014-03-24T14:10:00Z">
            <w:rPr>
              <w:rFonts w:ascii="Arial" w:eastAsia="Arial" w:hAnsi="Arial" w:cs="Arial"/>
              <w:u w:color="000000"/>
            </w:rPr>
          </w:rPrChange>
        </w:rPr>
        <w:t xml:space="preserve">While in the case of the TLR4 agonist LPS, TNF secreted by macrophages plays a role as a paracrine signaler, for the TLR9 agonist </w:t>
      </w:r>
      <w:proofErr w:type="spellStart"/>
      <w:r w:rsidRPr="00F7329D">
        <w:rPr>
          <w:rFonts w:ascii="Arial" w:eastAsia="Arial" w:hAnsi="Arial" w:cs="Arial"/>
          <w:highlight w:val="yellow"/>
          <w:u w:color="000000"/>
          <w:rPrChange w:id="79" w:author="zhang Cheng" w:date="2014-03-24T14:10:00Z">
            <w:rPr>
              <w:rFonts w:ascii="Arial" w:eastAsia="Arial" w:hAnsi="Arial" w:cs="Arial"/>
              <w:u w:color="000000"/>
            </w:rPr>
          </w:rPrChange>
        </w:rPr>
        <w:t>CpG</w:t>
      </w:r>
      <w:proofErr w:type="spellEnd"/>
      <w:r w:rsidRPr="00F7329D">
        <w:rPr>
          <w:rFonts w:ascii="Arial" w:eastAsia="Arial" w:hAnsi="Arial" w:cs="Arial"/>
          <w:highlight w:val="yellow"/>
          <w:u w:color="000000"/>
          <w:rPrChange w:id="80" w:author="zhang Cheng" w:date="2014-03-24T14:10:00Z">
            <w:rPr>
              <w:rFonts w:ascii="Arial" w:eastAsia="Arial" w:hAnsi="Arial" w:cs="Arial"/>
              <w:u w:color="000000"/>
            </w:rPr>
          </w:rPrChange>
        </w:rPr>
        <w:t>, secreted TNF primarily serves as an autocrine signaler</w:t>
      </w:r>
      <w:r>
        <w:rPr>
          <w:rFonts w:ascii="Arial" w:eastAsia="Arial" w:hAnsi="Arial" w:cs="Arial"/>
          <w:u w:color="000000"/>
        </w:rPr>
        <w:t xml:space="preserve">. Although unlike TLR4, TLR9 recognizes </w:t>
      </w:r>
      <w:proofErr w:type="spellStart"/>
      <w:r>
        <w:rPr>
          <w:rFonts w:ascii="Arial" w:eastAsia="Arial" w:hAnsi="Arial" w:cs="Arial"/>
          <w:u w:color="000000"/>
        </w:rPr>
        <w:t>CpG</w:t>
      </w:r>
      <w:proofErr w:type="spellEnd"/>
      <w:r>
        <w:rPr>
          <w:rFonts w:ascii="Arial" w:eastAsia="Arial" w:hAnsi="Arial" w:cs="Arial"/>
          <w:u w:color="000000"/>
        </w:rPr>
        <w:t xml:space="preserve"> motifs in viral DNA,</w:t>
      </w:r>
      <w:ins w:id="81" w:author="zhang Cheng" w:date="2014-03-24T14:23:00Z">
        <w:r w:rsidR="004F33E2">
          <w:rPr>
            <w:rFonts w:ascii="Arial" w:eastAsia="Arial" w:hAnsi="Arial" w:cs="Arial"/>
            <w:u w:color="000000"/>
          </w:rPr>
          <w:t xml:space="preserve"> </w:t>
        </w:r>
      </w:ins>
      <w:r>
        <w:rPr>
          <w:rFonts w:ascii="Arial" w:eastAsia="Arial" w:hAnsi="Arial" w:cs="Arial"/>
          <w:u w:color="000000"/>
        </w:rPr>
        <w:t xml:space="preserve">TLR4 and TLR9 recognize components of bacteria, giving rise to questions regarding TNF signaling: why does TNF signal differently when the response is mediated by receptors that both recognize bacteria, and what physiological role do stimulus-specific temporal kinetics of TNF production play? One major difference between TLR4 and TLR9 is that each plays a more primary role in recognize different types of bacteria; while TLR4 is often essential for the recognition of </w:t>
      </w:r>
      <w:r>
        <w:rPr>
          <w:rFonts w:ascii="Arial" w:eastAsia="Arial" w:hAnsi="Arial" w:cs="Arial"/>
          <w:u w:color="000000"/>
        </w:rPr>
        <w:lastRenderedPageBreak/>
        <w:t xml:space="preserve">extracellular bacteria (REF), TLR9 plays a critical role in the recognition of intracellular bacteria including </w:t>
      </w:r>
      <w:r>
        <w:rPr>
          <w:rFonts w:ascii="Arial" w:eastAsia="Arial" w:hAnsi="Arial" w:cs="Arial"/>
          <w:i/>
          <w:iCs/>
          <w:u w:color="000000"/>
        </w:rPr>
        <w:t>M. tuberculosis</w:t>
      </w:r>
      <w:r>
        <w:rPr>
          <w:rFonts w:ascii="Arial" w:eastAsia="Arial" w:hAnsi="Arial" w:cs="Arial"/>
          <w:u w:color="000000"/>
        </w:rPr>
        <w:t xml:space="preserve">, </w:t>
      </w:r>
      <w:r>
        <w:rPr>
          <w:rFonts w:ascii="Arial" w:eastAsia="Arial" w:hAnsi="Arial" w:cs="Arial"/>
          <w:i/>
          <w:iCs/>
          <w:u w:color="000000"/>
        </w:rPr>
        <w:t xml:space="preserve">B. </w:t>
      </w:r>
      <w:proofErr w:type="spellStart"/>
      <w:r>
        <w:rPr>
          <w:rFonts w:ascii="Arial" w:eastAsia="Arial" w:hAnsi="Arial" w:cs="Arial"/>
          <w:i/>
          <w:iCs/>
          <w:u w:color="000000"/>
        </w:rPr>
        <w:t>abortus</w:t>
      </w:r>
      <w:proofErr w:type="spellEnd"/>
      <w:r>
        <w:rPr>
          <w:rFonts w:ascii="Arial" w:eastAsia="Arial" w:hAnsi="Arial" w:cs="Arial"/>
          <w:u w:color="000000"/>
        </w:rPr>
        <w:t xml:space="preserve">, and </w:t>
      </w:r>
      <w:r>
        <w:rPr>
          <w:rFonts w:ascii="Arial" w:eastAsia="Arial" w:hAnsi="Arial" w:cs="Arial"/>
          <w:i/>
          <w:iCs/>
          <w:u w:color="000000"/>
        </w:rPr>
        <w:t xml:space="preserve">Legionella </w:t>
      </w:r>
      <w:proofErr w:type="spellStart"/>
      <w:r>
        <w:rPr>
          <w:rFonts w:ascii="Arial" w:eastAsia="Arial" w:hAnsi="Arial" w:cs="Arial"/>
          <w:i/>
          <w:iCs/>
          <w:u w:color="000000"/>
        </w:rPr>
        <w:t>pneumophila</w:t>
      </w:r>
      <w:proofErr w:type="spellEnd"/>
      <w:r>
        <w:rPr>
          <w:rFonts w:ascii="Arial" w:eastAsia="Arial" w:hAnsi="Arial" w:cs="Arial"/>
          <w:u w:color="000000"/>
        </w:rPr>
        <w:t xml:space="preserve"> (</w:t>
      </w:r>
      <w:proofErr w:type="spellStart"/>
      <w:r>
        <w:rPr>
          <w:rFonts w:ascii="Arial" w:eastAsia="Arial" w:hAnsi="Arial" w:cs="Arial"/>
          <w:u w:color="000000"/>
        </w:rPr>
        <w:t>Bafica</w:t>
      </w:r>
      <w:proofErr w:type="spellEnd"/>
      <w:r>
        <w:rPr>
          <w:rFonts w:ascii="Arial" w:eastAsia="Arial" w:hAnsi="Arial" w:cs="Arial"/>
          <w:u w:color="000000"/>
        </w:rPr>
        <w:t xml:space="preserve"> 2005, </w:t>
      </w:r>
      <w:proofErr w:type="spellStart"/>
      <w:r>
        <w:rPr>
          <w:rFonts w:ascii="Arial" w:eastAsia="Arial" w:hAnsi="Arial" w:cs="Arial"/>
          <w:u w:color="000000"/>
        </w:rPr>
        <w:t>Surendran</w:t>
      </w:r>
      <w:proofErr w:type="spellEnd"/>
      <w:r>
        <w:rPr>
          <w:rFonts w:ascii="Arial" w:eastAsia="Arial" w:hAnsi="Arial" w:cs="Arial"/>
          <w:u w:color="000000"/>
        </w:rPr>
        <w:t xml:space="preserve"> 2012, </w:t>
      </w:r>
      <w:proofErr w:type="spellStart"/>
      <w:r>
        <w:rPr>
          <w:rFonts w:ascii="Arial" w:eastAsia="Arial" w:hAnsi="Arial" w:cs="Arial"/>
          <w:u w:color="000000"/>
        </w:rPr>
        <w:t>Bhan</w:t>
      </w:r>
      <w:proofErr w:type="spellEnd"/>
      <w:r>
        <w:rPr>
          <w:rFonts w:ascii="Arial" w:eastAsia="Arial" w:hAnsi="Arial" w:cs="Arial"/>
          <w:u w:color="000000"/>
        </w:rPr>
        <w:t xml:space="preserve"> 2008). This difference can be summarized by a simple characterization of types of pathogens the two TLRs recognize: TLR4 primarily recognizes extracellular pathogens, namely bacteria, while TLR9 primarily recognizes intracellular pathogens, including virus, as well as types of intracellular bacteria and fungus. The endosomal expression of TLR9 gives it an ideal location for recognizing intracellular pathogens, whereas a potential consequence of TLR4’s plasma membrane location is that its response to intracellular bacteria may be limited. The nature of these two different types of infection, extracellular and intracellular, requires a tailored inflammatory and immune response. Wher</w:t>
      </w:r>
      <w:ins w:id="82" w:author="zhang Cheng" w:date="2014-03-24T14:24:00Z">
        <w:r w:rsidR="004F33E2">
          <w:rPr>
            <w:rFonts w:ascii="Arial" w:eastAsia="Arial" w:hAnsi="Arial" w:cs="Arial"/>
            <w:u w:color="000000"/>
          </w:rPr>
          <w:t>e</w:t>
        </w:r>
      </w:ins>
      <w:r>
        <w:rPr>
          <w:rFonts w:ascii="Arial" w:eastAsia="Arial" w:hAnsi="Arial" w:cs="Arial"/>
          <w:u w:color="000000"/>
        </w:rPr>
        <w:t xml:space="preserve">as a macrophage infected with an intracellular bacteria will need to illicit a balanced response that successfully clears the pathogen from within itself without causing over-activation of neighboring cells that may not be infected, an appropriate response by a macrophage that senses LPS would be to swiftly secrete inflammatory signals into the bacteria infected microenvironment. </w:t>
      </w:r>
    </w:p>
    <w:p w14:paraId="51DF008D" w14:textId="77777777" w:rsidR="002066BB" w:rsidRDefault="008A1036">
      <w:pPr>
        <w:pStyle w:val="Default"/>
        <w:tabs>
          <w:tab w:val="left" w:pos="720"/>
        </w:tabs>
        <w:spacing w:line="360" w:lineRule="auto"/>
        <w:rPr>
          <w:ins w:id="83" w:author="zhang Cheng" w:date="2014-03-24T14:26:00Z"/>
          <w:rFonts w:ascii="Arial" w:eastAsia="Arial" w:hAnsi="Arial" w:cs="Arial"/>
          <w:u w:color="000000"/>
        </w:rPr>
      </w:pPr>
      <w:r>
        <w:rPr>
          <w:rFonts w:ascii="Arial" w:eastAsia="Arial" w:hAnsi="Arial" w:cs="Arial"/>
          <w:u w:color="000000"/>
        </w:rPr>
        <w:tab/>
        <w:t xml:space="preserve">In this study we show that the dynamics of LPS-induced TNF production are fast and robust, as TLR4 signaling is mediated by both the adaptors MyD88 and TRIF, which provide the activation of early TNF gene transcription and promote TNF processing, respectively. In contrast, while </w:t>
      </w:r>
      <w:proofErr w:type="spellStart"/>
      <w:r>
        <w:rPr>
          <w:rFonts w:ascii="Arial" w:eastAsia="Arial" w:hAnsi="Arial" w:cs="Arial"/>
          <w:u w:color="000000"/>
        </w:rPr>
        <w:t>CpG</w:t>
      </w:r>
      <w:proofErr w:type="spellEnd"/>
      <w:r>
        <w:rPr>
          <w:rFonts w:ascii="Arial" w:eastAsia="Arial" w:hAnsi="Arial" w:cs="Arial"/>
          <w:u w:color="000000"/>
        </w:rPr>
        <w:t xml:space="preserve">-induced TNF production does reach a high level, the kinetics are significantly slower than in the LPS condition because TLR9 does not connect to the TRIF signaling arm which accelerates TNF processing. However, the temporal kinetics of TLR-induced </w:t>
      </w:r>
      <w:proofErr w:type="spellStart"/>
      <w:r>
        <w:rPr>
          <w:rFonts w:ascii="Arial" w:eastAsia="Arial" w:hAnsi="Arial" w:cs="Arial"/>
          <w:u w:color="000000"/>
        </w:rPr>
        <w:t>NFkB</w:t>
      </w:r>
      <w:proofErr w:type="spellEnd"/>
      <w:r>
        <w:rPr>
          <w:rFonts w:ascii="Arial" w:eastAsia="Arial" w:hAnsi="Arial" w:cs="Arial"/>
          <w:u w:color="000000"/>
        </w:rPr>
        <w:t xml:space="preserve"> activation and TNF production is key to understanding this stimulus-specific regulation. LPS stimulation of TRIF KO and MyD88 KO BMDMs demonstrated that MyD88-mediated </w:t>
      </w:r>
      <w:proofErr w:type="spellStart"/>
      <w:r>
        <w:rPr>
          <w:rFonts w:ascii="Arial" w:eastAsia="Arial" w:hAnsi="Arial" w:cs="Arial"/>
          <w:u w:color="000000"/>
        </w:rPr>
        <w:t>NFkB</w:t>
      </w:r>
      <w:proofErr w:type="spellEnd"/>
      <w:r>
        <w:rPr>
          <w:rFonts w:ascii="Arial" w:eastAsia="Arial" w:hAnsi="Arial" w:cs="Arial"/>
          <w:u w:color="000000"/>
        </w:rPr>
        <w:t xml:space="preserve"> activation occurs early with a sharp peak (15-45 minutes), whereas TRIF-mediated </w:t>
      </w:r>
      <w:proofErr w:type="spellStart"/>
      <w:r>
        <w:rPr>
          <w:rFonts w:ascii="Arial" w:eastAsia="Arial" w:hAnsi="Arial" w:cs="Arial"/>
          <w:u w:color="000000"/>
        </w:rPr>
        <w:t>NFkB</w:t>
      </w:r>
      <w:proofErr w:type="spellEnd"/>
      <w:r>
        <w:rPr>
          <w:rFonts w:ascii="Arial" w:eastAsia="Arial" w:hAnsi="Arial" w:cs="Arial"/>
          <w:u w:color="000000"/>
        </w:rPr>
        <w:t xml:space="preserve"> activation occurs later and is sustained for considerably longer (45 minutes to 4 hours). The combination of MyD88 and TRIF adaptors working in conjunction leads to high TNF secretion that signals in a paracrine fashion, but could potentially signal in an autocrine manner as well. However, the peak of LPS-induced TNF production occurs within a timeframe (1-2 hours) where </w:t>
      </w:r>
      <w:proofErr w:type="spellStart"/>
      <w:r>
        <w:rPr>
          <w:rFonts w:ascii="Arial" w:eastAsia="Arial" w:hAnsi="Arial" w:cs="Arial"/>
          <w:u w:color="000000"/>
        </w:rPr>
        <w:t>NFkB</w:t>
      </w:r>
      <w:proofErr w:type="spellEnd"/>
      <w:r>
        <w:rPr>
          <w:rFonts w:ascii="Arial" w:eastAsia="Arial" w:hAnsi="Arial" w:cs="Arial"/>
          <w:u w:color="000000"/>
        </w:rPr>
        <w:t xml:space="preserve"> activity is still high due to the persistence of TRIF-mediated </w:t>
      </w:r>
      <w:proofErr w:type="spellStart"/>
      <w:r>
        <w:rPr>
          <w:rFonts w:ascii="Arial" w:eastAsia="Arial" w:hAnsi="Arial" w:cs="Arial"/>
          <w:u w:color="000000"/>
        </w:rPr>
        <w:t>NFkB</w:t>
      </w:r>
      <w:proofErr w:type="spellEnd"/>
      <w:r>
        <w:rPr>
          <w:rFonts w:ascii="Arial" w:eastAsia="Arial" w:hAnsi="Arial" w:cs="Arial"/>
          <w:u w:color="000000"/>
        </w:rPr>
        <w:t xml:space="preserve"> activation. In contrast, </w:t>
      </w:r>
      <w:proofErr w:type="spellStart"/>
      <w:r>
        <w:rPr>
          <w:rFonts w:ascii="Arial" w:eastAsia="Arial" w:hAnsi="Arial" w:cs="Arial"/>
          <w:u w:color="000000"/>
        </w:rPr>
        <w:t>CpG</w:t>
      </w:r>
      <w:proofErr w:type="spellEnd"/>
      <w:r>
        <w:rPr>
          <w:rFonts w:ascii="Arial" w:eastAsia="Arial" w:hAnsi="Arial" w:cs="Arial"/>
          <w:u w:color="000000"/>
        </w:rPr>
        <w:t xml:space="preserve"> mediates only through MyD88, which induces an </w:t>
      </w:r>
      <w:proofErr w:type="spellStart"/>
      <w:r>
        <w:rPr>
          <w:rFonts w:ascii="Arial" w:eastAsia="Arial" w:hAnsi="Arial" w:cs="Arial"/>
          <w:u w:color="000000"/>
        </w:rPr>
        <w:t>NFkB</w:t>
      </w:r>
      <w:proofErr w:type="spellEnd"/>
      <w:r>
        <w:rPr>
          <w:rFonts w:ascii="Arial" w:eastAsia="Arial" w:hAnsi="Arial" w:cs="Arial"/>
          <w:u w:color="000000"/>
        </w:rPr>
        <w:t xml:space="preserve"> temporal </w:t>
      </w:r>
      <w:proofErr w:type="gramStart"/>
      <w:r>
        <w:rPr>
          <w:rFonts w:ascii="Arial" w:eastAsia="Arial" w:hAnsi="Arial" w:cs="Arial"/>
          <w:u w:color="000000"/>
        </w:rPr>
        <w:t>profile which</w:t>
      </w:r>
      <w:proofErr w:type="gramEnd"/>
      <w:r>
        <w:rPr>
          <w:rFonts w:ascii="Arial" w:eastAsia="Arial" w:hAnsi="Arial" w:cs="Arial"/>
          <w:u w:color="000000"/>
        </w:rPr>
        <w:t xml:space="preserve"> is early and strong, but decreases faster than what LPS induces. As </w:t>
      </w:r>
      <w:proofErr w:type="spellStart"/>
      <w:r>
        <w:rPr>
          <w:rFonts w:ascii="Arial" w:eastAsia="Arial" w:hAnsi="Arial" w:cs="Arial"/>
          <w:u w:color="000000"/>
        </w:rPr>
        <w:t>CpG</w:t>
      </w:r>
      <w:proofErr w:type="spellEnd"/>
      <w:r>
        <w:rPr>
          <w:rFonts w:ascii="Arial" w:eastAsia="Arial" w:hAnsi="Arial" w:cs="Arial"/>
          <w:u w:color="000000"/>
        </w:rPr>
        <w:t xml:space="preserve">-induced TNF production reaches a peak later (4 hours), this TNF is able to signal in an autocrine manner because the MyD88-mediated </w:t>
      </w:r>
      <w:proofErr w:type="spellStart"/>
      <w:r>
        <w:rPr>
          <w:rFonts w:ascii="Arial" w:eastAsia="Arial" w:hAnsi="Arial" w:cs="Arial"/>
          <w:u w:color="000000"/>
        </w:rPr>
        <w:t>NFkB</w:t>
      </w:r>
      <w:proofErr w:type="spellEnd"/>
      <w:r>
        <w:rPr>
          <w:rFonts w:ascii="Arial" w:eastAsia="Arial" w:hAnsi="Arial" w:cs="Arial"/>
          <w:u w:color="000000"/>
        </w:rPr>
        <w:t xml:space="preserve"> activity had decreased down to basal. Therefore, autocrine TNF serves to augment and prolong </w:t>
      </w:r>
      <w:proofErr w:type="spellStart"/>
      <w:r>
        <w:rPr>
          <w:rFonts w:ascii="Arial" w:eastAsia="Arial" w:hAnsi="Arial" w:cs="Arial"/>
          <w:u w:color="000000"/>
        </w:rPr>
        <w:t>NFkB</w:t>
      </w:r>
      <w:proofErr w:type="spellEnd"/>
      <w:r>
        <w:rPr>
          <w:rFonts w:ascii="Arial" w:eastAsia="Arial" w:hAnsi="Arial" w:cs="Arial"/>
          <w:u w:color="000000"/>
        </w:rPr>
        <w:t xml:space="preserve"> activity in response to </w:t>
      </w:r>
      <w:proofErr w:type="spellStart"/>
      <w:r>
        <w:rPr>
          <w:rFonts w:ascii="Arial" w:eastAsia="Arial" w:hAnsi="Arial" w:cs="Arial"/>
          <w:u w:color="000000"/>
        </w:rPr>
        <w:t>CpG</w:t>
      </w:r>
      <w:proofErr w:type="spellEnd"/>
      <w:r>
        <w:rPr>
          <w:rFonts w:ascii="Arial" w:eastAsia="Arial" w:hAnsi="Arial" w:cs="Arial"/>
          <w:u w:color="000000"/>
        </w:rPr>
        <w:t xml:space="preserve">, which may be necessary for intracellular bacteria clearance. </w:t>
      </w:r>
    </w:p>
    <w:p w14:paraId="358E0365" w14:textId="709A6596" w:rsidR="00D91058" w:rsidRDefault="002066BB">
      <w:pPr>
        <w:pStyle w:val="Default"/>
        <w:tabs>
          <w:tab w:val="left" w:pos="720"/>
        </w:tabs>
        <w:spacing w:line="360" w:lineRule="auto"/>
      </w:pPr>
      <w:ins w:id="84" w:author="zhang Cheng" w:date="2014-03-24T14:26:00Z">
        <w:r>
          <w:rPr>
            <w:rFonts w:ascii="Arial" w:eastAsia="Arial" w:hAnsi="Arial" w:cs="Arial"/>
            <w:u w:color="000000"/>
          </w:rPr>
          <w:lastRenderedPageBreak/>
          <w:tab/>
        </w:r>
      </w:ins>
      <w:r w:rsidR="008A1036">
        <w:rPr>
          <w:rFonts w:ascii="Arial" w:eastAsia="Arial" w:hAnsi="Arial" w:cs="Arial"/>
          <w:u w:color="000000"/>
        </w:rPr>
        <w:t>Previous studies have reported that mice</w:t>
      </w:r>
      <w:bookmarkStart w:id="85" w:name="_GoBack"/>
      <w:bookmarkEnd w:id="85"/>
      <w:r w:rsidR="008A1036">
        <w:rPr>
          <w:rFonts w:ascii="Arial" w:eastAsia="Arial" w:hAnsi="Arial" w:cs="Arial"/>
          <w:u w:color="000000"/>
        </w:rPr>
        <w:t xml:space="preserve"> with a bioactive </w:t>
      </w:r>
      <w:proofErr w:type="spellStart"/>
      <w:r w:rsidR="008A1036">
        <w:rPr>
          <w:rFonts w:ascii="Arial" w:eastAsia="Arial" w:hAnsi="Arial" w:cs="Arial"/>
          <w:u w:color="000000"/>
        </w:rPr>
        <w:t>transmembrane</w:t>
      </w:r>
      <w:proofErr w:type="spellEnd"/>
      <w:r w:rsidR="008A1036">
        <w:rPr>
          <w:rFonts w:ascii="Arial" w:eastAsia="Arial" w:hAnsi="Arial" w:cs="Arial"/>
          <w:u w:color="000000"/>
        </w:rPr>
        <w:t xml:space="preserve">-bound TNF which is unable to be secreted are still able survive physiological doses of the intracellular bacteria </w:t>
      </w:r>
      <w:r w:rsidR="008A1036">
        <w:rPr>
          <w:rFonts w:ascii="Arial" w:eastAsia="Arial" w:hAnsi="Arial" w:cs="Arial"/>
          <w:i/>
          <w:iCs/>
          <w:u w:color="000000"/>
        </w:rPr>
        <w:t xml:space="preserve">L. </w:t>
      </w:r>
      <w:proofErr w:type="spellStart"/>
      <w:r w:rsidR="008A1036">
        <w:rPr>
          <w:rFonts w:ascii="Arial" w:eastAsia="Arial" w:hAnsi="Arial" w:cs="Arial"/>
          <w:i/>
          <w:iCs/>
          <w:u w:color="000000"/>
        </w:rPr>
        <w:t>monocytogenes</w:t>
      </w:r>
      <w:proofErr w:type="spellEnd"/>
      <w:r w:rsidR="008A1036">
        <w:rPr>
          <w:rFonts w:ascii="Arial" w:eastAsia="Arial" w:hAnsi="Arial" w:cs="Arial"/>
          <w:u w:color="000000"/>
        </w:rPr>
        <w:t xml:space="preserve"> (</w:t>
      </w:r>
      <w:proofErr w:type="spellStart"/>
      <w:r w:rsidR="008A1036">
        <w:rPr>
          <w:rFonts w:ascii="Arial" w:eastAsia="Arial" w:hAnsi="Arial" w:cs="Arial"/>
          <w:u w:color="000000"/>
        </w:rPr>
        <w:t>Alexopoulou</w:t>
      </w:r>
      <w:proofErr w:type="spellEnd"/>
      <w:r w:rsidR="008A1036">
        <w:rPr>
          <w:rFonts w:ascii="Arial" w:eastAsia="Arial" w:hAnsi="Arial" w:cs="Arial"/>
          <w:u w:color="000000"/>
        </w:rPr>
        <w:t xml:space="preserve"> 2006), even with an abrogation of paracrine TNF signaling. Further, another study found that </w:t>
      </w:r>
      <w:proofErr w:type="gramStart"/>
      <w:r w:rsidR="008A1036">
        <w:rPr>
          <w:rFonts w:ascii="Arial" w:eastAsia="Arial" w:hAnsi="Arial" w:cs="Arial"/>
          <w:u w:color="000000"/>
        </w:rPr>
        <w:t>constitutively-expressed</w:t>
      </w:r>
      <w:proofErr w:type="gramEnd"/>
      <w:r w:rsidR="008A1036">
        <w:rPr>
          <w:rFonts w:ascii="Arial" w:eastAsia="Arial" w:hAnsi="Arial" w:cs="Arial"/>
          <w:u w:color="000000"/>
        </w:rPr>
        <w:t xml:space="preserve"> </w:t>
      </w:r>
      <w:proofErr w:type="spellStart"/>
      <w:r w:rsidR="008A1036">
        <w:rPr>
          <w:rFonts w:ascii="Arial" w:eastAsia="Arial" w:hAnsi="Arial" w:cs="Arial"/>
          <w:u w:color="000000"/>
        </w:rPr>
        <w:t>transmembrane</w:t>
      </w:r>
      <w:proofErr w:type="spellEnd"/>
      <w:r w:rsidR="008A1036">
        <w:rPr>
          <w:rFonts w:ascii="Arial" w:eastAsia="Arial" w:hAnsi="Arial" w:cs="Arial"/>
          <w:u w:color="000000"/>
        </w:rPr>
        <w:t xml:space="preserve">-bound TNF could signal in an autocrine manner, leading to prolonged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activity (Haas 1999). However, secretion of TNF, even to signal in an autocrine manner, is likely still needed, as mice lacking TNF cleavage have reduced protection against intracellular bacteria (</w:t>
      </w:r>
      <w:proofErr w:type="spellStart"/>
      <w:r w:rsidR="008A1036">
        <w:rPr>
          <w:rFonts w:ascii="Arial" w:eastAsia="Arial" w:hAnsi="Arial" w:cs="Arial"/>
          <w:u w:color="000000"/>
        </w:rPr>
        <w:t>McIlwain</w:t>
      </w:r>
      <w:proofErr w:type="spellEnd"/>
      <w:r w:rsidR="008A1036">
        <w:rPr>
          <w:rFonts w:ascii="Arial" w:eastAsia="Arial" w:hAnsi="Arial" w:cs="Arial"/>
          <w:u w:color="000000"/>
        </w:rPr>
        <w:t xml:space="preserve"> 2012). This autocrine function of TNF in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-induced signaling has clinical relevance as well: multiple studies have reported that the drug Infliximab, an antibody that binds to soluble TNF to treat diseases like rheumatoid arthritis, makes individuals more prone to infection by intracellular pathogens like </w:t>
      </w:r>
      <w:r w:rsidR="008A1036">
        <w:rPr>
          <w:rFonts w:ascii="Arial" w:eastAsia="Arial" w:hAnsi="Arial" w:cs="Arial"/>
          <w:i/>
          <w:iCs/>
          <w:u w:color="000000"/>
        </w:rPr>
        <w:t>M. tuberculosis</w:t>
      </w:r>
      <w:r w:rsidR="008A1036">
        <w:rPr>
          <w:rFonts w:ascii="Arial" w:eastAsia="Arial" w:hAnsi="Arial" w:cs="Arial"/>
          <w:u w:color="000000"/>
        </w:rPr>
        <w:t xml:space="preserve">, </w:t>
      </w:r>
      <w:r w:rsidR="008A1036">
        <w:rPr>
          <w:rFonts w:ascii="Arial" w:eastAsia="Arial" w:hAnsi="Arial" w:cs="Arial"/>
          <w:i/>
          <w:iCs/>
          <w:u w:color="000000"/>
        </w:rPr>
        <w:t xml:space="preserve">L. </w:t>
      </w:r>
      <w:proofErr w:type="spellStart"/>
      <w:r w:rsidR="008A1036">
        <w:rPr>
          <w:rFonts w:ascii="Arial" w:eastAsia="Arial" w:hAnsi="Arial" w:cs="Arial"/>
          <w:i/>
          <w:iCs/>
          <w:u w:color="000000"/>
        </w:rPr>
        <w:t>monotycogenes</w:t>
      </w:r>
      <w:proofErr w:type="spellEnd"/>
      <w:r w:rsidR="008A1036">
        <w:rPr>
          <w:rFonts w:ascii="Arial" w:eastAsia="Arial" w:hAnsi="Arial" w:cs="Arial"/>
          <w:u w:color="000000"/>
        </w:rPr>
        <w:t xml:space="preserve">, and </w:t>
      </w:r>
      <w:proofErr w:type="spellStart"/>
      <w:r w:rsidR="008A1036">
        <w:rPr>
          <w:rFonts w:ascii="Arial" w:eastAsia="Arial" w:hAnsi="Arial" w:cs="Arial"/>
          <w:i/>
          <w:iCs/>
          <w:u w:color="000000"/>
        </w:rPr>
        <w:t>Histoplasma</w:t>
      </w:r>
      <w:proofErr w:type="spellEnd"/>
      <w:r w:rsidR="008A1036">
        <w:rPr>
          <w:rFonts w:ascii="Arial" w:eastAsia="Arial" w:hAnsi="Arial" w:cs="Arial"/>
          <w:i/>
          <w:iCs/>
          <w:u w:color="000000"/>
        </w:rPr>
        <w:t xml:space="preserve"> </w:t>
      </w:r>
      <w:proofErr w:type="spellStart"/>
      <w:r w:rsidR="008A1036">
        <w:rPr>
          <w:rFonts w:ascii="Arial" w:eastAsia="Arial" w:hAnsi="Arial" w:cs="Arial"/>
          <w:i/>
          <w:iCs/>
          <w:u w:color="000000"/>
        </w:rPr>
        <w:t>capsulatum</w:t>
      </w:r>
      <w:proofErr w:type="spellEnd"/>
      <w:r w:rsidR="008A1036">
        <w:rPr>
          <w:rFonts w:ascii="Arial" w:eastAsia="Arial" w:hAnsi="Arial" w:cs="Arial"/>
          <w:u w:color="000000"/>
        </w:rPr>
        <w:t xml:space="preserve"> (Keane 2001, </w:t>
      </w:r>
      <w:proofErr w:type="spellStart"/>
      <w:r w:rsidR="008A1036">
        <w:rPr>
          <w:rFonts w:ascii="Arial" w:eastAsia="Arial" w:hAnsi="Arial" w:cs="Arial"/>
          <w:u w:color="000000"/>
        </w:rPr>
        <w:t>Silfman</w:t>
      </w:r>
      <w:proofErr w:type="spellEnd"/>
      <w:r w:rsidR="008A1036">
        <w:rPr>
          <w:rFonts w:ascii="Arial" w:eastAsia="Arial" w:hAnsi="Arial" w:cs="Arial"/>
          <w:u w:color="000000"/>
        </w:rPr>
        <w:t xml:space="preserve"> 2003, Lee 2002). </w:t>
      </w:r>
      <w:r w:rsidR="008A1036">
        <w:rPr>
          <w:rFonts w:ascii="Arial" w:eastAsia="Arial" w:hAnsi="Arial" w:cs="Arial"/>
          <w:u w:color="000000"/>
        </w:rPr>
        <w:tab/>
      </w:r>
      <w:r w:rsidR="008A1036">
        <w:rPr>
          <w:rFonts w:ascii="Arial" w:eastAsia="Arial" w:hAnsi="Arial" w:cs="Arial"/>
          <w:u w:color="000000"/>
        </w:rPr>
        <w:tab/>
        <w:t xml:space="preserve">Autocrine TNF signaling was proposed early on in the study of intracellular bacteria infections as an important feature of pathogen response (Kindler 1989), as was the need for a balance between paracrine and autocrine TNF signaling in mounting a response that addresses infection without developing autoimmune disorders (Zhan 1996). Furthermore, recent computational studies on the dynamics of TNF production and TNFR internalization in </w:t>
      </w:r>
      <w:r w:rsidR="008A1036">
        <w:rPr>
          <w:rFonts w:ascii="Arial" w:eastAsia="Arial" w:hAnsi="Arial" w:cs="Arial"/>
          <w:i/>
          <w:iCs/>
          <w:u w:color="000000"/>
        </w:rPr>
        <w:t>M. tuberculosis</w:t>
      </w:r>
      <w:r w:rsidR="008A1036">
        <w:rPr>
          <w:rFonts w:ascii="Arial" w:eastAsia="Arial" w:hAnsi="Arial" w:cs="Arial"/>
          <w:u w:color="000000"/>
        </w:rPr>
        <w:t xml:space="preserve"> granuloma formation suggests that receptor internalization in TLR-induced signaling may provide balance between paracrine and autocrine signaling (</w:t>
      </w:r>
      <w:proofErr w:type="spellStart"/>
      <w:r w:rsidR="008A1036">
        <w:rPr>
          <w:rFonts w:ascii="Arial" w:eastAsia="Arial" w:hAnsi="Arial" w:cs="Arial"/>
          <w:u w:color="000000"/>
        </w:rPr>
        <w:t>Fallahi-Sichani</w:t>
      </w:r>
      <w:proofErr w:type="spellEnd"/>
      <w:r w:rsidR="008A1036">
        <w:rPr>
          <w:rFonts w:ascii="Arial" w:eastAsia="Arial" w:hAnsi="Arial" w:cs="Arial"/>
          <w:u w:color="000000"/>
        </w:rPr>
        <w:t xml:space="preserve"> 2011). In this study, we show that stimulus-specific control of TNF production in macrophages leads to different temporal dynamics of TNF release and subsequent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activation. The strong and early secretion of TNF in response to the TLR4 agonist LPS, which uses both adaptors MyD88 and TRIF to promote TNF transcription and processing respectively, ensures that TLR4-induced TNF signals in a strong paracrine manner, but does not augment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activation through autocrine signaling due to the overlapping dynamics of TNF secretion and TRIF-mediated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activation. In contrast, the temporally later secretion of TNF in response to the TLR9 agonist </w:t>
      </w:r>
      <w:proofErr w:type="spellStart"/>
      <w:r w:rsidR="008A1036">
        <w:rPr>
          <w:rFonts w:ascii="Arial" w:eastAsia="Arial" w:hAnsi="Arial" w:cs="Arial"/>
          <w:u w:color="000000"/>
        </w:rPr>
        <w:t>CpG</w:t>
      </w:r>
      <w:proofErr w:type="spellEnd"/>
      <w:r w:rsidR="008A1036">
        <w:rPr>
          <w:rFonts w:ascii="Arial" w:eastAsia="Arial" w:hAnsi="Arial" w:cs="Arial"/>
          <w:u w:color="000000"/>
        </w:rPr>
        <w:t xml:space="preserve">, which lacks the strong promotion of TNF processing from TRIF, favors autocrine TNF signaling due to the temporal separation of early MyD88-mediated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activation and later TNF secretion, which is essential for TLR9-induced persistent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activation controlled by secreted TNF feeding back into </w:t>
      </w:r>
      <w:proofErr w:type="spellStart"/>
      <w:r w:rsidR="008A1036">
        <w:rPr>
          <w:rFonts w:ascii="Arial" w:eastAsia="Arial" w:hAnsi="Arial" w:cs="Arial"/>
          <w:u w:color="000000"/>
        </w:rPr>
        <w:t>NFkB</w:t>
      </w:r>
      <w:proofErr w:type="spellEnd"/>
      <w:r w:rsidR="008A1036">
        <w:rPr>
          <w:rFonts w:ascii="Arial" w:eastAsia="Arial" w:hAnsi="Arial" w:cs="Arial"/>
          <w:u w:color="000000"/>
        </w:rPr>
        <w:t xml:space="preserve"> activity through TNFR. This stimulus-specific control of TNF paracrine and autocrine signaling is important for pathogen-specific macrophage immune response.</w:t>
      </w:r>
    </w:p>
    <w:sectPr w:rsidR="00D91058">
      <w:headerReference w:type="default" r:id="rId8"/>
      <w:footerReference w:type="default" r:id="rId9"/>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 Cheng" w:date="2014-03-24T11:24:00Z" w:initials="zC">
    <w:p w14:paraId="2425054C" w14:textId="20CF5B25" w:rsidR="008538CE" w:rsidRDefault="008538CE">
      <w:pPr>
        <w:pStyle w:val="CommentText"/>
      </w:pPr>
      <w:r>
        <w:rPr>
          <w:rStyle w:val="CommentReference"/>
        </w:rPr>
        <w:annotationRef/>
      </w:r>
      <w:r>
        <w:t xml:space="preserve">Main topic But not limited to this aspect. </w:t>
      </w:r>
    </w:p>
  </w:comment>
  <w:comment w:id="4" w:author="zhang Cheng" w:date="2014-03-24T11:27:00Z" w:initials="zC">
    <w:p w14:paraId="7913541A" w14:textId="738ED604" w:rsidR="008538CE" w:rsidRDefault="008538CE">
      <w:pPr>
        <w:pStyle w:val="CommentText"/>
      </w:pPr>
      <w:r>
        <w:rPr>
          <w:rStyle w:val="CommentReference"/>
        </w:rPr>
        <w:annotationRef/>
      </w:r>
      <w:r>
        <w:t>??</w:t>
      </w:r>
    </w:p>
  </w:comment>
  <w:comment w:id="9" w:author="zhang Cheng" w:date="2014-03-24T11:29:00Z" w:initials="zC">
    <w:p w14:paraId="763E7877" w14:textId="51DCBB33" w:rsidR="008538CE" w:rsidRDefault="008538CE">
      <w:pPr>
        <w:pStyle w:val="CommentText"/>
      </w:pPr>
      <w:r>
        <w:rPr>
          <w:rStyle w:val="CommentReference"/>
        </w:rPr>
        <w:annotationRef/>
      </w:r>
      <w:r>
        <w:t xml:space="preserve">I don’t know this. </w:t>
      </w:r>
    </w:p>
  </w:comment>
  <w:comment w:id="17" w:author="zhang Cheng" w:date="2014-03-24T11:47:00Z" w:initials="zC">
    <w:p w14:paraId="67D3A283" w14:textId="703DDBDD" w:rsidR="008538CE" w:rsidRDefault="008538CE">
      <w:pPr>
        <w:pStyle w:val="CommentText"/>
      </w:pPr>
      <w:r>
        <w:rPr>
          <w:rStyle w:val="CommentReference"/>
        </w:rPr>
        <w:annotationRef/>
      </w:r>
      <w:r>
        <w:t xml:space="preserve">A little bit complicated to illustrate the mechanisms by direct comparing dynamics. Maybe modeling can help for illustrating here.  We can list the conclusions into table. Those conclusions can be validated by mathematical modeling in this manuscript. </w:t>
      </w:r>
    </w:p>
  </w:comment>
  <w:comment w:id="24" w:author="zhang Cheng" w:date="2014-03-24T12:01:00Z" w:initials="zC">
    <w:p w14:paraId="5036AF48" w14:textId="77777777" w:rsidR="008538CE" w:rsidRDefault="008538CE">
      <w:pPr>
        <w:pStyle w:val="CommentText"/>
      </w:pPr>
      <w:r>
        <w:rPr>
          <w:rStyle w:val="CommentReference"/>
        </w:rPr>
        <w:annotationRef/>
      </w:r>
      <w:r>
        <w:t xml:space="preserve">Moving back to </w:t>
      </w:r>
      <w:proofErr w:type="spellStart"/>
      <w:r>
        <w:t>NFkB</w:t>
      </w:r>
      <w:proofErr w:type="spellEnd"/>
      <w:r>
        <w:t xml:space="preserve"> regulation. OR </w:t>
      </w:r>
      <w:proofErr w:type="spellStart"/>
      <w:r>
        <w:t>NFkB</w:t>
      </w:r>
      <w:proofErr w:type="spellEnd"/>
      <w:r>
        <w:t xml:space="preserve"> -&gt; regulations?????</w:t>
      </w:r>
    </w:p>
    <w:p w14:paraId="30371087" w14:textId="5CEF4C0C" w:rsidR="008538CE" w:rsidRDefault="008538CE">
      <w:pPr>
        <w:pStyle w:val="CommentText"/>
      </w:pPr>
    </w:p>
  </w:comment>
  <w:comment w:id="25" w:author="zhang Cheng" w:date="2014-03-24T12:04:00Z" w:initials="zC">
    <w:p w14:paraId="634561F7" w14:textId="70C18F8E" w:rsidR="008538CE" w:rsidRDefault="008538CE">
      <w:pPr>
        <w:pStyle w:val="CommentText"/>
      </w:pPr>
      <w:r>
        <w:rPr>
          <w:rStyle w:val="CommentReference"/>
        </w:rPr>
        <w:annotationRef/>
      </w:r>
      <w:r>
        <w:t xml:space="preserve">Seems modeling does not work so closely with logic and experimental data. Role of modeling should be emphasized here. </w:t>
      </w:r>
    </w:p>
  </w:comment>
  <w:comment w:id="33" w:author="zhang Cheng" w:date="2014-03-24T12:11:00Z" w:initials="zC">
    <w:p w14:paraId="502BC7F6" w14:textId="0D1F9CDD" w:rsidR="008538CE" w:rsidRDefault="008538CE">
      <w:pPr>
        <w:pStyle w:val="CommentText"/>
      </w:pPr>
      <w:r>
        <w:rPr>
          <w:rStyle w:val="CommentReference"/>
        </w:rPr>
        <w:annotationRef/>
      </w:r>
      <w:r>
        <w:t xml:space="preserve">Again, better write in a way that model tested the hypothesis of contribution of MyD88 and TRIF in regulating the processing. Maybe get a quantitative understanding of different contribution?? </w:t>
      </w:r>
    </w:p>
  </w:comment>
  <w:comment w:id="34" w:author="zhang Cheng" w:date="2014-03-24T12:18:00Z" w:initials="zC">
    <w:p w14:paraId="1837269E" w14:textId="71DABABA" w:rsidR="008538CE" w:rsidRDefault="008538CE">
      <w:pPr>
        <w:pStyle w:val="CommentText"/>
      </w:pPr>
      <w:r>
        <w:rPr>
          <w:rStyle w:val="CommentReference"/>
        </w:rPr>
        <w:annotationRef/>
      </w:r>
      <w:r>
        <w:t>Do we have a better answer??</w:t>
      </w:r>
    </w:p>
  </w:comment>
  <w:comment w:id="35" w:author="zhang Cheng" w:date="2014-03-24T12:19:00Z" w:initials="zC">
    <w:p w14:paraId="6F3A5A2B" w14:textId="64EF4400" w:rsidR="008538CE" w:rsidRDefault="008538CE">
      <w:pPr>
        <w:pStyle w:val="CommentText"/>
      </w:pPr>
      <w:r>
        <w:rPr>
          <w:rStyle w:val="CommentReference"/>
        </w:rPr>
        <w:annotationRef/>
      </w:r>
      <w:r>
        <w:t xml:space="preserve">Good </w:t>
      </w:r>
    </w:p>
  </w:comment>
  <w:comment w:id="42" w:author="zhang Cheng" w:date="2014-03-24T13:28:00Z" w:initials="zC">
    <w:p w14:paraId="51F77448" w14:textId="70E1CB65" w:rsidR="008538CE" w:rsidRDefault="008538CE">
      <w:pPr>
        <w:pStyle w:val="CommentText"/>
      </w:pPr>
      <w:r>
        <w:rPr>
          <w:rStyle w:val="CommentReference"/>
        </w:rPr>
        <w:annotationRef/>
      </w:r>
      <w:r>
        <w:t xml:space="preserve">Also discrepancy between nascent and mRNA in MyD88-/-. </w:t>
      </w:r>
    </w:p>
  </w:comment>
  <w:comment w:id="43" w:author="zhang Cheng" w:date="2014-03-24T13:33:00Z" w:initials="zC">
    <w:p w14:paraId="2144CDAA" w14:textId="2D3D083B" w:rsidR="008538CE" w:rsidRDefault="008538CE">
      <w:pPr>
        <w:pStyle w:val="CommentText"/>
      </w:pPr>
      <w:r>
        <w:rPr>
          <w:rStyle w:val="CommentReference"/>
        </w:rPr>
        <w:annotationRef/>
      </w:r>
      <w:r>
        <w:t>Part 1a: TRIF or MyD88 dependency?  Part 1b: Kinases dependency.</w:t>
      </w:r>
    </w:p>
  </w:comment>
  <w:comment w:id="44" w:author="zhang Cheng" w:date="2014-03-24T13:39:00Z" w:initials="zC">
    <w:p w14:paraId="197188A4" w14:textId="3FF66539" w:rsidR="008538CE" w:rsidRDefault="008538CE">
      <w:pPr>
        <w:pStyle w:val="CommentText"/>
      </w:pPr>
      <w:r>
        <w:rPr>
          <w:rStyle w:val="CommentReference"/>
        </w:rPr>
        <w:annotationRef/>
      </w:r>
      <w:r>
        <w:t>Kinases are not used here. We could divide into two parts: 1. Trif or MyD88 dependent 2. Model validate 1. 3. Kinases dependency/.</w:t>
      </w:r>
    </w:p>
  </w:comment>
  <w:comment w:id="50" w:author="zhang Cheng" w:date="2014-03-24T13:54:00Z" w:initials="zC">
    <w:p w14:paraId="57C8F3A1" w14:textId="0DC2F7CC" w:rsidR="008538CE" w:rsidRDefault="008538CE">
      <w:pPr>
        <w:pStyle w:val="CommentText"/>
      </w:pPr>
      <w:r>
        <w:rPr>
          <w:rStyle w:val="CommentReference"/>
        </w:rPr>
        <w:annotationRef/>
      </w:r>
      <w:r>
        <w:t>Not sure. Where is the result?</w:t>
      </w:r>
    </w:p>
  </w:comment>
  <w:comment w:id="51" w:author="zhang Cheng" w:date="2014-03-24T13:54:00Z" w:initials="zC">
    <w:p w14:paraId="6C32679E" w14:textId="0BA90B74" w:rsidR="008538CE" w:rsidRDefault="008538CE">
      <w:pPr>
        <w:pStyle w:val="CommentText"/>
      </w:pPr>
      <w:r>
        <w:rPr>
          <w:rStyle w:val="CommentReference"/>
        </w:rPr>
        <w:annotationRef/>
      </w:r>
      <w:r>
        <w:t xml:space="preserve">?? Not sure. </w:t>
      </w:r>
    </w:p>
  </w:comment>
  <w:comment w:id="53" w:author="zhang Cheng" w:date="2014-03-24T13:56:00Z" w:initials="zC">
    <w:p w14:paraId="7ACADC14" w14:textId="1DFC01AB" w:rsidR="008538CE" w:rsidRDefault="008538CE">
      <w:pPr>
        <w:pStyle w:val="CommentText"/>
      </w:pPr>
      <w:r>
        <w:rPr>
          <w:rStyle w:val="CommentReference"/>
        </w:rPr>
        <w:annotationRef/>
      </w:r>
      <w:r>
        <w:t xml:space="preserve">Concentrate on this point of prediction, and highlight this one than other predictions. </w:t>
      </w:r>
    </w:p>
  </w:comment>
  <w:comment w:id="76" w:author="zhang Cheng" w:date="2014-03-24T14:08:00Z" w:initials="zC">
    <w:p w14:paraId="33D60327" w14:textId="04088A4F" w:rsidR="008538CE" w:rsidRDefault="008538CE">
      <w:pPr>
        <w:pStyle w:val="CommentText"/>
      </w:pPr>
      <w:r>
        <w:t xml:space="preserve">Ideas about </w:t>
      </w:r>
      <w:r>
        <w:rPr>
          <w:rStyle w:val="CommentReference"/>
        </w:rPr>
        <w:annotationRef/>
      </w:r>
      <w:r>
        <w:t xml:space="preserve">Modules by modules may not be a good example here. Our ‘modules’ in TNF production model may be too simple as a module, which is a function related concept. </w:t>
      </w:r>
    </w:p>
  </w:comment>
  <w:comment w:id="77" w:author="zhang Cheng" w:date="2014-03-24T14:09:00Z" w:initials="zC">
    <w:p w14:paraId="62226062" w14:textId="199C76DA" w:rsidR="008538CE" w:rsidRDefault="008538CE">
      <w:pPr>
        <w:pStyle w:val="CommentText"/>
      </w:pPr>
      <w:r>
        <w:rPr>
          <w:rStyle w:val="CommentReference"/>
        </w:rPr>
        <w:annotationRef/>
      </w:r>
      <w:r>
        <w:t xml:space="preserve">This point is good.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80895" w14:textId="77777777" w:rsidR="008538CE" w:rsidRDefault="008538CE">
      <w:r>
        <w:separator/>
      </w:r>
    </w:p>
  </w:endnote>
  <w:endnote w:type="continuationSeparator" w:id="0">
    <w:p w14:paraId="10546192" w14:textId="77777777" w:rsidR="008538CE" w:rsidRDefault="00853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5615F" w14:textId="77777777" w:rsidR="008538CE" w:rsidRDefault="008538C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D56BC" w14:textId="77777777" w:rsidR="008538CE" w:rsidRDefault="008538CE">
      <w:r>
        <w:separator/>
      </w:r>
    </w:p>
  </w:footnote>
  <w:footnote w:type="continuationSeparator" w:id="0">
    <w:p w14:paraId="2097016E" w14:textId="77777777" w:rsidR="008538CE" w:rsidRDefault="008538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EBD93" w14:textId="77777777" w:rsidR="008538CE" w:rsidRDefault="008538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1058"/>
    <w:rsid w:val="00057D2C"/>
    <w:rsid w:val="0014734B"/>
    <w:rsid w:val="002066BB"/>
    <w:rsid w:val="00246186"/>
    <w:rsid w:val="002816C0"/>
    <w:rsid w:val="002B4C13"/>
    <w:rsid w:val="00343FDD"/>
    <w:rsid w:val="00431E91"/>
    <w:rsid w:val="004F33E2"/>
    <w:rsid w:val="00560322"/>
    <w:rsid w:val="00591267"/>
    <w:rsid w:val="007E77D9"/>
    <w:rsid w:val="008538CE"/>
    <w:rsid w:val="008A1036"/>
    <w:rsid w:val="008E1292"/>
    <w:rsid w:val="009518F0"/>
    <w:rsid w:val="00A73702"/>
    <w:rsid w:val="00AC2BC9"/>
    <w:rsid w:val="00BE2982"/>
    <w:rsid w:val="00C03A17"/>
    <w:rsid w:val="00C72ADF"/>
    <w:rsid w:val="00C83C1D"/>
    <w:rsid w:val="00D358E6"/>
    <w:rsid w:val="00D758D3"/>
    <w:rsid w:val="00D91058"/>
    <w:rsid w:val="00E239F0"/>
    <w:rsid w:val="00F43A66"/>
    <w:rsid w:val="00F7329D"/>
    <w:rsid w:val="00FE2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D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character" w:styleId="CommentReference">
    <w:name w:val="annotation reference"/>
    <w:basedOn w:val="DefaultParagraphFont"/>
    <w:uiPriority w:val="99"/>
    <w:semiHidden/>
    <w:unhideWhenUsed/>
    <w:rsid w:val="00246186"/>
    <w:rPr>
      <w:sz w:val="18"/>
      <w:szCs w:val="18"/>
    </w:rPr>
  </w:style>
  <w:style w:type="paragraph" w:styleId="CommentText">
    <w:name w:val="annotation text"/>
    <w:basedOn w:val="Normal"/>
    <w:link w:val="CommentTextChar"/>
    <w:uiPriority w:val="99"/>
    <w:semiHidden/>
    <w:unhideWhenUsed/>
    <w:rsid w:val="00246186"/>
  </w:style>
  <w:style w:type="character" w:customStyle="1" w:styleId="CommentTextChar">
    <w:name w:val="Comment Text Char"/>
    <w:basedOn w:val="DefaultParagraphFont"/>
    <w:link w:val="CommentText"/>
    <w:uiPriority w:val="99"/>
    <w:semiHidden/>
    <w:rsid w:val="00246186"/>
    <w:rPr>
      <w:sz w:val="24"/>
      <w:szCs w:val="24"/>
    </w:rPr>
  </w:style>
  <w:style w:type="paragraph" w:styleId="CommentSubject">
    <w:name w:val="annotation subject"/>
    <w:basedOn w:val="CommentText"/>
    <w:next w:val="CommentText"/>
    <w:link w:val="CommentSubjectChar"/>
    <w:uiPriority w:val="99"/>
    <w:semiHidden/>
    <w:unhideWhenUsed/>
    <w:rsid w:val="00246186"/>
    <w:rPr>
      <w:b/>
      <w:bCs/>
      <w:sz w:val="20"/>
      <w:szCs w:val="20"/>
    </w:rPr>
  </w:style>
  <w:style w:type="character" w:customStyle="1" w:styleId="CommentSubjectChar">
    <w:name w:val="Comment Subject Char"/>
    <w:basedOn w:val="CommentTextChar"/>
    <w:link w:val="CommentSubject"/>
    <w:uiPriority w:val="99"/>
    <w:semiHidden/>
    <w:rsid w:val="00246186"/>
    <w:rPr>
      <w:b/>
      <w:bCs/>
      <w:sz w:val="24"/>
      <w:szCs w:val="24"/>
    </w:rPr>
  </w:style>
  <w:style w:type="paragraph" w:styleId="BalloonText">
    <w:name w:val="Balloon Text"/>
    <w:basedOn w:val="Normal"/>
    <w:link w:val="BalloonTextChar"/>
    <w:uiPriority w:val="99"/>
    <w:semiHidden/>
    <w:unhideWhenUsed/>
    <w:rsid w:val="0024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1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character" w:styleId="CommentReference">
    <w:name w:val="annotation reference"/>
    <w:basedOn w:val="DefaultParagraphFont"/>
    <w:uiPriority w:val="99"/>
    <w:semiHidden/>
    <w:unhideWhenUsed/>
    <w:rsid w:val="00246186"/>
    <w:rPr>
      <w:sz w:val="18"/>
      <w:szCs w:val="18"/>
    </w:rPr>
  </w:style>
  <w:style w:type="paragraph" w:styleId="CommentText">
    <w:name w:val="annotation text"/>
    <w:basedOn w:val="Normal"/>
    <w:link w:val="CommentTextChar"/>
    <w:uiPriority w:val="99"/>
    <w:semiHidden/>
    <w:unhideWhenUsed/>
    <w:rsid w:val="00246186"/>
  </w:style>
  <w:style w:type="character" w:customStyle="1" w:styleId="CommentTextChar">
    <w:name w:val="Comment Text Char"/>
    <w:basedOn w:val="DefaultParagraphFont"/>
    <w:link w:val="CommentText"/>
    <w:uiPriority w:val="99"/>
    <w:semiHidden/>
    <w:rsid w:val="00246186"/>
    <w:rPr>
      <w:sz w:val="24"/>
      <w:szCs w:val="24"/>
    </w:rPr>
  </w:style>
  <w:style w:type="paragraph" w:styleId="CommentSubject">
    <w:name w:val="annotation subject"/>
    <w:basedOn w:val="CommentText"/>
    <w:next w:val="CommentText"/>
    <w:link w:val="CommentSubjectChar"/>
    <w:uiPriority w:val="99"/>
    <w:semiHidden/>
    <w:unhideWhenUsed/>
    <w:rsid w:val="00246186"/>
    <w:rPr>
      <w:b/>
      <w:bCs/>
      <w:sz w:val="20"/>
      <w:szCs w:val="20"/>
    </w:rPr>
  </w:style>
  <w:style w:type="character" w:customStyle="1" w:styleId="CommentSubjectChar">
    <w:name w:val="Comment Subject Char"/>
    <w:basedOn w:val="CommentTextChar"/>
    <w:link w:val="CommentSubject"/>
    <w:uiPriority w:val="99"/>
    <w:semiHidden/>
    <w:rsid w:val="00246186"/>
    <w:rPr>
      <w:b/>
      <w:bCs/>
      <w:sz w:val="24"/>
      <w:szCs w:val="24"/>
    </w:rPr>
  </w:style>
  <w:style w:type="paragraph" w:styleId="BalloonText">
    <w:name w:val="Balloon Text"/>
    <w:basedOn w:val="Normal"/>
    <w:link w:val="BalloonTextChar"/>
    <w:uiPriority w:val="99"/>
    <w:semiHidden/>
    <w:unhideWhenUsed/>
    <w:rsid w:val="0024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1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16</Pages>
  <Words>6652</Words>
  <Characters>37919</Characters>
  <Application>Microsoft Macintosh Word</Application>
  <DocSecurity>0</DocSecurity>
  <Lines>315</Lines>
  <Paragraphs>88</Paragraphs>
  <ScaleCrop>false</ScaleCrop>
  <Company>UCSD</Company>
  <LinksUpToDate>false</LinksUpToDate>
  <CharactersWithSpaces>44483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Cheng</cp:lastModifiedBy>
  <cp:revision>18</cp:revision>
  <dcterms:created xsi:type="dcterms:W3CDTF">2014-03-21T19:43:00Z</dcterms:created>
  <dcterms:modified xsi:type="dcterms:W3CDTF">2014-03-24T22:10:00Z</dcterms:modified>
</cp:coreProperties>
</file>